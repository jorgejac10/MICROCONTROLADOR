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BD0E1" w14:textId="77777777" w:rsidR="006B43DD" w:rsidRPr="003C40AD" w:rsidRDefault="002147D1" w:rsidP="00DF3BA3">
      <w:pPr>
        <w:framePr w:w="9072" w:hSpace="187" w:vSpace="187" w:wrap="notBeside" w:vAnchor="text" w:hAnchor="page" w:xAlign="center" w:y="1"/>
        <w:shd w:val="clear" w:color="auto" w:fill="FFFFFF"/>
        <w:jc w:val="center"/>
        <w:rPr>
          <w:rFonts w:ascii="Times New Roman" w:hAnsi="Times New Roman" w:cs="Times New Roman"/>
          <w:sz w:val="48"/>
          <w:szCs w:val="48"/>
          <w:lang w:eastAsia="es-CO"/>
        </w:rPr>
      </w:pPr>
      <w:r>
        <w:rPr>
          <w:rFonts w:ascii="Times New Roman" w:hAnsi="Times New Roman" w:cs="Times New Roman"/>
          <w:sz w:val="48"/>
          <w:szCs w:val="48"/>
          <w:lang w:eastAsia="es-CO"/>
        </w:rPr>
        <w:t xml:space="preserve">FUUNCIONAMIENTO </w:t>
      </w:r>
      <w:r w:rsidR="00855B6E">
        <w:rPr>
          <w:rFonts w:ascii="Times New Roman" w:hAnsi="Times New Roman" w:cs="Times New Roman"/>
          <w:sz w:val="48"/>
          <w:szCs w:val="48"/>
          <w:lang w:eastAsia="es-CO"/>
        </w:rPr>
        <w:t>MICROCONTROLADOR AVR</w:t>
      </w:r>
    </w:p>
    <w:p w14:paraId="421927CC" w14:textId="77777777" w:rsidR="006B43DD" w:rsidRPr="003C40AD" w:rsidRDefault="006B43DD" w:rsidP="00DF3BA3">
      <w:pPr>
        <w:pStyle w:val="Authors"/>
        <w:framePr w:wrap="notBeside"/>
        <w:rPr>
          <w:sz w:val="20"/>
          <w:szCs w:val="20"/>
        </w:rPr>
      </w:pPr>
      <w:r w:rsidRPr="003C40AD">
        <w:rPr>
          <w:sz w:val="20"/>
          <w:szCs w:val="20"/>
        </w:rPr>
        <w:t xml:space="preserve"> Arcos Cerón Jorge Alberto</w:t>
      </w:r>
      <w:r w:rsidR="006A018B">
        <w:rPr>
          <w:sz w:val="20"/>
          <w:szCs w:val="20"/>
        </w:rPr>
        <w:t xml:space="preserve">, Arcos Araujo </w:t>
      </w:r>
      <w:proofErr w:type="spellStart"/>
      <w:r w:rsidR="006A018B">
        <w:rPr>
          <w:sz w:val="20"/>
          <w:szCs w:val="20"/>
        </w:rPr>
        <w:t>Brayan</w:t>
      </w:r>
      <w:proofErr w:type="spellEnd"/>
    </w:p>
    <w:p w14:paraId="5A1891B4" w14:textId="77777777" w:rsidR="004E2DC9" w:rsidRDefault="004E2DC9" w:rsidP="00DF3BA3">
      <w:pPr>
        <w:jc w:val="both"/>
        <w:rPr>
          <w:rFonts w:ascii="Times New Roman" w:hAnsi="Times New Roman" w:cs="Times New Roman"/>
        </w:rPr>
      </w:pPr>
    </w:p>
    <w:p w14:paraId="7B9A8300" w14:textId="77777777" w:rsidR="002147D1" w:rsidRDefault="002147D1" w:rsidP="00DF3BA3">
      <w:pPr>
        <w:jc w:val="both"/>
        <w:rPr>
          <w:rFonts w:ascii="Times New Roman" w:hAnsi="Times New Roman" w:cs="Times New Roman"/>
        </w:rPr>
      </w:pPr>
      <w:commentRangeStart w:id="0"/>
      <w:r>
        <w:rPr>
          <w:rFonts w:ascii="Times New Roman" w:hAnsi="Times New Roman" w:cs="Times New Roman"/>
        </w:rPr>
        <w:t xml:space="preserve">Hemos realizado la implementación de un Puerto de 8 bits, cuyo funcionamiento está a cargo de una configuración entre un Procesador y un registro </w:t>
      </w:r>
      <w:proofErr w:type="spellStart"/>
      <w:r>
        <w:rPr>
          <w:rFonts w:ascii="Times New Roman" w:hAnsi="Times New Roman" w:cs="Times New Roman"/>
        </w:rPr>
        <w:t>Latch</w:t>
      </w:r>
      <w:proofErr w:type="spellEnd"/>
      <w:r>
        <w:rPr>
          <w:rFonts w:ascii="Times New Roman" w:hAnsi="Times New Roman" w:cs="Times New Roman"/>
        </w:rPr>
        <w:t>, cuyo procesador rige sus acciones de acuerdo a unas líneas de código que el usuario le proporciona, de acuerdo a sus necesidades</w:t>
      </w:r>
      <w:commentRangeEnd w:id="0"/>
      <w:r w:rsidR="00435C71">
        <w:rPr>
          <w:rStyle w:val="Refdecomentario"/>
        </w:rPr>
        <w:commentReference w:id="0"/>
      </w:r>
      <w:r>
        <w:rPr>
          <w:rFonts w:ascii="Times New Roman" w:hAnsi="Times New Roman" w:cs="Times New Roman"/>
        </w:rPr>
        <w:t>.</w:t>
      </w:r>
    </w:p>
    <w:p w14:paraId="71A08451" w14:textId="77777777" w:rsidR="002147D1" w:rsidRDefault="002147D1" w:rsidP="00DF3BA3">
      <w:pPr>
        <w:jc w:val="both"/>
        <w:rPr>
          <w:rFonts w:ascii="Times New Roman" w:hAnsi="Times New Roman" w:cs="Times New Roman"/>
        </w:rPr>
      </w:pPr>
      <w:r>
        <w:rPr>
          <w:rFonts w:ascii="Times New Roman" w:hAnsi="Times New Roman" w:cs="Times New Roman"/>
        </w:rPr>
        <w:t xml:space="preserve">Nuestro Objetivo es diseñar dichas líneas de código para que el procesador junto con el registro </w:t>
      </w:r>
      <w:proofErr w:type="spellStart"/>
      <w:r>
        <w:rPr>
          <w:rFonts w:ascii="Times New Roman" w:hAnsi="Times New Roman" w:cs="Times New Roman"/>
        </w:rPr>
        <w:t>Latch</w:t>
      </w:r>
      <w:proofErr w:type="spellEnd"/>
      <w:r>
        <w:rPr>
          <w:rFonts w:ascii="Times New Roman" w:hAnsi="Times New Roman" w:cs="Times New Roman"/>
        </w:rPr>
        <w:t xml:space="preserve">, configuren nuestro Puerto y obtengamos de </w:t>
      </w:r>
      <w:del w:id="1" w:author="Gerardo Lopez" w:date="2016-03-21T12:19:00Z">
        <w:r w:rsidDel="00435C71">
          <w:rPr>
            <w:rFonts w:ascii="Times New Roman" w:hAnsi="Times New Roman" w:cs="Times New Roman"/>
          </w:rPr>
          <w:delText>El</w:delText>
        </w:r>
      </w:del>
      <w:ins w:id="2" w:author="Gerardo Lopez" w:date="2016-03-21T12:19:00Z">
        <w:r w:rsidR="00435C71">
          <w:rPr>
            <w:rFonts w:ascii="Times New Roman" w:hAnsi="Times New Roman" w:cs="Times New Roman"/>
          </w:rPr>
          <w:t>él</w:t>
        </w:r>
      </w:ins>
      <w:r>
        <w:rPr>
          <w:rFonts w:ascii="Times New Roman" w:hAnsi="Times New Roman" w:cs="Times New Roman"/>
        </w:rPr>
        <w:t>, la respuesta esperada.</w:t>
      </w:r>
    </w:p>
    <w:p w14:paraId="3601183A" w14:textId="77777777" w:rsidR="002147D1" w:rsidRDefault="002147D1" w:rsidP="00DF3BA3">
      <w:pPr>
        <w:jc w:val="both"/>
        <w:rPr>
          <w:rFonts w:ascii="Times New Roman" w:hAnsi="Times New Roman" w:cs="Times New Roman"/>
        </w:rPr>
      </w:pPr>
      <w:r>
        <w:rPr>
          <w:rFonts w:ascii="Times New Roman" w:hAnsi="Times New Roman" w:cs="Times New Roman"/>
        </w:rPr>
        <w:t xml:space="preserve">Partiendo de nuestro Puerto conectado a la configuración de Procesador y registro </w:t>
      </w:r>
      <w:proofErr w:type="spellStart"/>
      <w:r>
        <w:rPr>
          <w:rFonts w:ascii="Times New Roman" w:hAnsi="Times New Roman" w:cs="Times New Roman"/>
        </w:rPr>
        <w:t>Latch</w:t>
      </w:r>
      <w:proofErr w:type="spellEnd"/>
      <w:r>
        <w:rPr>
          <w:rFonts w:ascii="Times New Roman" w:hAnsi="Times New Roman" w:cs="Times New Roman"/>
        </w:rPr>
        <w:t xml:space="preserve"> (ver Figura 1).</w:t>
      </w:r>
    </w:p>
    <w:p w14:paraId="630B4C33" w14:textId="77777777" w:rsidR="00096C03" w:rsidRDefault="002147D1" w:rsidP="00DF3BA3">
      <w:pPr>
        <w:jc w:val="center"/>
        <w:rPr>
          <w:rFonts w:ascii="Times New Roman" w:hAnsi="Times New Roman" w:cs="Times New Roman"/>
        </w:rPr>
      </w:pPr>
      <w:r>
        <w:rPr>
          <w:noProof/>
          <w:lang w:eastAsia="es-CO"/>
        </w:rPr>
        <w:drawing>
          <wp:inline distT="0" distB="0" distL="0" distR="0" wp14:anchorId="207A76B7" wp14:editId="152919D5">
            <wp:extent cx="5510877" cy="244990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5" cy="2473241"/>
                    </a:xfrm>
                    <a:prstGeom prst="rect">
                      <a:avLst/>
                    </a:prstGeom>
                  </pic:spPr>
                </pic:pic>
              </a:graphicData>
            </a:graphic>
          </wp:inline>
        </w:drawing>
      </w:r>
    </w:p>
    <w:p w14:paraId="43772648" w14:textId="77777777" w:rsidR="00964811" w:rsidRPr="004E2DC9" w:rsidRDefault="007A534C" w:rsidP="00DF3BA3">
      <w:pPr>
        <w:jc w:val="center"/>
        <w:rPr>
          <w:rFonts w:ascii="Times New Roman" w:hAnsi="Times New Roman" w:cs="Times New Roman"/>
          <w:sz w:val="20"/>
        </w:rPr>
      </w:pPr>
      <w:r w:rsidRPr="004E2DC9">
        <w:rPr>
          <w:rFonts w:ascii="Times New Roman" w:hAnsi="Times New Roman" w:cs="Times New Roman"/>
          <w:sz w:val="20"/>
        </w:rPr>
        <w:t xml:space="preserve">Figura 1, </w:t>
      </w:r>
      <w:r w:rsidR="002147D1" w:rsidRPr="004E2DC9">
        <w:rPr>
          <w:rFonts w:ascii="Times New Roman" w:hAnsi="Times New Roman" w:cs="Times New Roman"/>
          <w:sz w:val="20"/>
        </w:rPr>
        <w:t>Puerto + Procesador</w:t>
      </w:r>
    </w:p>
    <w:p w14:paraId="4D046542" w14:textId="77777777" w:rsidR="00F218F0" w:rsidRDefault="00F218F0" w:rsidP="00DF3BA3">
      <w:pPr>
        <w:jc w:val="both"/>
        <w:rPr>
          <w:rFonts w:ascii="Times New Roman" w:hAnsi="Times New Roman" w:cs="Times New Roman"/>
        </w:rPr>
      </w:pPr>
    </w:p>
    <w:p w14:paraId="3CAD6B4B" w14:textId="77777777" w:rsidR="004E2DC9" w:rsidRDefault="00A1772D" w:rsidP="00DF3BA3">
      <w:pPr>
        <w:jc w:val="both"/>
        <w:rPr>
          <w:rFonts w:ascii="Times New Roman" w:hAnsi="Times New Roman" w:cs="Times New Roman"/>
        </w:rPr>
      </w:pPr>
      <w:r>
        <w:rPr>
          <w:rFonts w:ascii="Times New Roman" w:hAnsi="Times New Roman" w:cs="Times New Roman"/>
        </w:rPr>
        <w:t xml:space="preserve">Creamos un arreglo que consta de Dos de nuestros Puertos conectados simultáneamente al mismo Procesador y registro </w:t>
      </w:r>
      <w:proofErr w:type="spellStart"/>
      <w:r>
        <w:rPr>
          <w:rFonts w:ascii="Times New Roman" w:hAnsi="Times New Roman" w:cs="Times New Roman"/>
        </w:rPr>
        <w:t>Latch</w:t>
      </w:r>
      <w:proofErr w:type="spellEnd"/>
      <w:r>
        <w:rPr>
          <w:rFonts w:ascii="Times New Roman" w:hAnsi="Times New Roman" w:cs="Times New Roman"/>
        </w:rPr>
        <w:t xml:space="preserve"> (ver Figura 2).</w:t>
      </w:r>
    </w:p>
    <w:p w14:paraId="63F9FFAD" w14:textId="77777777" w:rsidR="004E2DC9" w:rsidRDefault="004E2DC9" w:rsidP="00DF3BA3">
      <w:pPr>
        <w:jc w:val="both"/>
        <w:rPr>
          <w:rFonts w:ascii="Times New Roman" w:hAnsi="Times New Roman" w:cs="Times New Roman"/>
        </w:rPr>
      </w:pPr>
    </w:p>
    <w:p w14:paraId="08D26B1D" w14:textId="77777777" w:rsidR="00A1772D" w:rsidRDefault="00A1772D" w:rsidP="00DF3BA3">
      <w:pPr>
        <w:jc w:val="center"/>
        <w:rPr>
          <w:rFonts w:ascii="Times New Roman" w:hAnsi="Times New Roman" w:cs="Times New Roman"/>
        </w:rPr>
      </w:pPr>
      <w:r>
        <w:rPr>
          <w:noProof/>
          <w:lang w:eastAsia="es-CO"/>
        </w:rPr>
        <w:lastRenderedPageBreak/>
        <w:drawing>
          <wp:inline distT="0" distB="0" distL="0" distR="0" wp14:anchorId="64D0C191" wp14:editId="379EB291">
            <wp:extent cx="4666890" cy="3561685"/>
            <wp:effectExtent l="0" t="0" r="63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088" cy="3605337"/>
                    </a:xfrm>
                    <a:prstGeom prst="rect">
                      <a:avLst/>
                    </a:prstGeom>
                  </pic:spPr>
                </pic:pic>
              </a:graphicData>
            </a:graphic>
          </wp:inline>
        </w:drawing>
      </w:r>
    </w:p>
    <w:p w14:paraId="0B63F428" w14:textId="77777777" w:rsidR="00A1772D" w:rsidRPr="004E2DC9" w:rsidRDefault="00F218F0" w:rsidP="00DF3BA3">
      <w:pPr>
        <w:jc w:val="center"/>
        <w:rPr>
          <w:rFonts w:ascii="Times New Roman" w:hAnsi="Times New Roman" w:cs="Times New Roman"/>
          <w:sz w:val="20"/>
        </w:rPr>
      </w:pPr>
      <w:r w:rsidRPr="004E2DC9">
        <w:rPr>
          <w:rFonts w:ascii="Times New Roman" w:hAnsi="Times New Roman" w:cs="Times New Roman"/>
          <w:sz w:val="20"/>
        </w:rPr>
        <w:t>Figura 2, Arreglo de Dos Puertos A</w:t>
      </w:r>
      <w:proofErr w:type="gramStart"/>
      <w:r w:rsidRPr="004E2DC9">
        <w:rPr>
          <w:rFonts w:ascii="Times New Roman" w:hAnsi="Times New Roman" w:cs="Times New Roman"/>
          <w:sz w:val="20"/>
        </w:rPr>
        <w:t>,B</w:t>
      </w:r>
      <w:proofErr w:type="gramEnd"/>
    </w:p>
    <w:p w14:paraId="149A53FD" w14:textId="77777777" w:rsidR="00AD46EA" w:rsidRDefault="00F218F0" w:rsidP="00DF3BA3">
      <w:pPr>
        <w:jc w:val="both"/>
        <w:rPr>
          <w:rFonts w:ascii="Times New Roman" w:hAnsi="Times New Roman" w:cs="Times New Roman"/>
        </w:rPr>
      </w:pPr>
      <w:r>
        <w:rPr>
          <w:rFonts w:ascii="Times New Roman" w:hAnsi="Times New Roman" w:cs="Times New Roman"/>
        </w:rPr>
        <w:t xml:space="preserve">Para el cual </w:t>
      </w:r>
      <w:r w:rsidR="00A1772D">
        <w:rPr>
          <w:rFonts w:ascii="Times New Roman" w:hAnsi="Times New Roman" w:cs="Times New Roman"/>
        </w:rPr>
        <w:t>Implementamos unas líneas de código</w:t>
      </w:r>
      <w:r>
        <w:rPr>
          <w:rFonts w:ascii="Times New Roman" w:hAnsi="Times New Roman" w:cs="Times New Roman"/>
        </w:rPr>
        <w:t>, usado la herramienta CodeB</w:t>
      </w:r>
      <w:r w:rsidR="00A1772D">
        <w:rPr>
          <w:rFonts w:ascii="Times New Roman" w:hAnsi="Times New Roman" w:cs="Times New Roman"/>
        </w:rPr>
        <w:t>lo</w:t>
      </w:r>
      <w:r>
        <w:rPr>
          <w:rFonts w:ascii="Times New Roman" w:hAnsi="Times New Roman" w:cs="Times New Roman"/>
        </w:rPr>
        <w:t>cks, con el fin de configurar el</w:t>
      </w:r>
      <w:r w:rsidR="00A1772D">
        <w:rPr>
          <w:rFonts w:ascii="Times New Roman" w:hAnsi="Times New Roman" w:cs="Times New Roman"/>
        </w:rPr>
        <w:t xml:space="preserve"> arreglo de Dos de nuestro</w:t>
      </w:r>
      <w:r>
        <w:rPr>
          <w:rFonts w:ascii="Times New Roman" w:hAnsi="Times New Roman" w:cs="Times New Roman"/>
        </w:rPr>
        <w:t>s</w:t>
      </w:r>
      <w:r w:rsidR="00A1772D">
        <w:rPr>
          <w:rFonts w:ascii="Times New Roman" w:hAnsi="Times New Roman" w:cs="Times New Roman"/>
        </w:rPr>
        <w:t xml:space="preserve"> Puertos, de tal manera que uno de ellos sea nuestra entrada de datos (PUERTO A)  y el otro nuestra salida de datos (PUERTO B).</w:t>
      </w:r>
      <w:r w:rsidR="004E2DC9">
        <w:rPr>
          <w:rFonts w:ascii="Times New Roman" w:hAnsi="Times New Roman" w:cs="Times New Roman"/>
        </w:rPr>
        <w:t>(Ver Figura 3).</w:t>
      </w:r>
    </w:p>
    <w:p w14:paraId="7F94BFE3" w14:textId="77777777" w:rsidR="00A1772D" w:rsidRDefault="00F218F0" w:rsidP="00DF3BA3">
      <w:pPr>
        <w:jc w:val="center"/>
        <w:rPr>
          <w:rFonts w:ascii="Times New Roman" w:hAnsi="Times New Roman" w:cs="Times New Roman"/>
        </w:rPr>
      </w:pPr>
      <w:r>
        <w:rPr>
          <w:noProof/>
          <w:lang w:eastAsia="es-CO"/>
        </w:rPr>
        <w:drawing>
          <wp:inline distT="0" distB="0" distL="0" distR="0" wp14:anchorId="5E3524D0" wp14:editId="37D22BFC">
            <wp:extent cx="4718649" cy="2833431"/>
            <wp:effectExtent l="0" t="0" r="635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246" cy="2854806"/>
                    </a:xfrm>
                    <a:prstGeom prst="rect">
                      <a:avLst/>
                    </a:prstGeom>
                  </pic:spPr>
                </pic:pic>
              </a:graphicData>
            </a:graphic>
          </wp:inline>
        </w:drawing>
      </w:r>
    </w:p>
    <w:p w14:paraId="08926366" w14:textId="77777777" w:rsidR="00F218F0" w:rsidRPr="004E2DC9" w:rsidRDefault="00F218F0" w:rsidP="00DF3BA3">
      <w:pPr>
        <w:jc w:val="center"/>
        <w:rPr>
          <w:rFonts w:ascii="Times New Roman" w:hAnsi="Times New Roman" w:cs="Times New Roman"/>
          <w:sz w:val="20"/>
        </w:rPr>
      </w:pPr>
      <w:r w:rsidRPr="004E2DC9">
        <w:rPr>
          <w:rFonts w:ascii="Times New Roman" w:hAnsi="Times New Roman" w:cs="Times New Roman"/>
          <w:sz w:val="20"/>
        </w:rPr>
        <w:t>Figura 3, Configuración Arreglo</w:t>
      </w:r>
    </w:p>
    <w:p w14:paraId="72FC0450" w14:textId="77777777" w:rsidR="007F422D" w:rsidRDefault="007F422D" w:rsidP="00DF3BA3">
      <w:pPr>
        <w:jc w:val="both"/>
        <w:rPr>
          <w:rFonts w:ascii="Times New Roman" w:hAnsi="Times New Roman" w:cs="Times New Roman"/>
        </w:rPr>
      </w:pPr>
    </w:p>
    <w:p w14:paraId="493E5D1C" w14:textId="77777777" w:rsidR="00A34FB2" w:rsidRDefault="00A34FB2" w:rsidP="00DF3BA3">
      <w:pPr>
        <w:pStyle w:val="Prrafodelista"/>
        <w:ind w:left="0"/>
        <w:jc w:val="both"/>
        <w:rPr>
          <w:rFonts w:ascii="Times New Roman" w:hAnsi="Times New Roman" w:cs="Times New Roman"/>
          <w:noProof/>
          <w:lang w:eastAsia="es-CO"/>
        </w:rPr>
      </w:pPr>
      <w:r>
        <w:rPr>
          <w:rFonts w:ascii="Times New Roman" w:hAnsi="Times New Roman" w:cs="Times New Roman"/>
          <w:noProof/>
          <w:lang w:eastAsia="es-CO"/>
        </w:rPr>
        <w:lastRenderedPageBreak/>
        <w:t>El funcionamiento de nuestro codigo, consiste principalmente en diferentes comportamientos para nuestro puerto de salida B, de acuerdo con lo que se ingrese al puerto A.</w:t>
      </w:r>
    </w:p>
    <w:p w14:paraId="7886D24F" w14:textId="77777777" w:rsidR="00A34FB2" w:rsidRDefault="00A34FB2" w:rsidP="00DF3BA3">
      <w:pPr>
        <w:pStyle w:val="Prrafodelista"/>
        <w:ind w:left="0"/>
        <w:jc w:val="both"/>
        <w:rPr>
          <w:rFonts w:ascii="Times New Roman" w:hAnsi="Times New Roman" w:cs="Times New Roman"/>
          <w:noProof/>
          <w:lang w:eastAsia="es-CO"/>
        </w:rPr>
      </w:pPr>
    </w:p>
    <w:p w14:paraId="673F2A6A" w14:textId="77777777" w:rsidR="00A34FB2" w:rsidRDefault="00A34FB2" w:rsidP="00435C71">
      <w:pPr>
        <w:pStyle w:val="Prrafodelista"/>
        <w:numPr>
          <w:ilvl w:val="0"/>
          <w:numId w:val="9"/>
        </w:numPr>
        <w:ind w:left="0" w:firstLine="0"/>
        <w:jc w:val="both"/>
        <w:rPr>
          <w:rFonts w:ascii="Times New Roman" w:hAnsi="Times New Roman" w:cs="Times New Roman"/>
          <w:noProof/>
          <w:lang w:eastAsia="es-CO"/>
        </w:rPr>
      </w:pPr>
      <w:r>
        <w:rPr>
          <w:rFonts w:ascii="Times New Roman" w:hAnsi="Times New Roman" w:cs="Times New Roman"/>
          <w:noProof/>
          <w:lang w:eastAsia="es-CO"/>
        </w:rPr>
        <w:t>En nuestro main, configuramos el Puerto A como entrada, colocando Ceros (0) en el registro DDR correspondiente. Y el Puerto B como salida al colocar Unos (1) en su registro DDR.</w:t>
      </w:r>
    </w:p>
    <w:p w14:paraId="7D4B1F50" w14:textId="77777777" w:rsidR="004977CE" w:rsidRPr="004977CE" w:rsidRDefault="00A34FB2" w:rsidP="00435C71">
      <w:pPr>
        <w:pStyle w:val="Prrafodelista"/>
        <w:ind w:left="0"/>
        <w:jc w:val="both"/>
        <w:rPr>
          <w:rFonts w:ascii="Times New Roman" w:hAnsi="Times New Roman" w:cs="Times New Roman"/>
          <w:noProof/>
          <w:lang w:eastAsia="es-CO"/>
        </w:rPr>
        <w:pPrChange w:id="3" w:author="Gerardo Lopez" w:date="2016-03-21T12:19:00Z">
          <w:pPr>
            <w:pStyle w:val="Prrafodelista"/>
            <w:ind w:left="0"/>
            <w:jc w:val="both"/>
          </w:pPr>
        </w:pPrChange>
      </w:pPr>
      <w:r>
        <w:rPr>
          <w:rFonts w:ascii="Times New Roman" w:hAnsi="Times New Roman" w:cs="Times New Roman"/>
          <w:noProof/>
          <w:lang w:eastAsia="es-CO"/>
        </w:rPr>
        <w:t xml:space="preserve">Ademas leemos por el Registro PIN del Puerto A el dato </w:t>
      </w:r>
      <w:r w:rsidR="004977CE">
        <w:rPr>
          <w:rFonts w:ascii="Times New Roman" w:hAnsi="Times New Roman" w:cs="Times New Roman"/>
          <w:noProof/>
          <w:lang w:eastAsia="es-CO"/>
        </w:rPr>
        <w:t xml:space="preserve">ingresado </w:t>
      </w:r>
      <w:r w:rsidR="00434B0E">
        <w:rPr>
          <w:rFonts w:ascii="Times New Roman" w:hAnsi="Times New Roman" w:cs="Times New Roman"/>
          <w:noProof/>
          <w:lang w:eastAsia="es-CO"/>
        </w:rPr>
        <w:t>y lo almacenamos en un vector de 8 bits denominado</w:t>
      </w:r>
      <w:r w:rsidR="004977CE">
        <w:rPr>
          <w:rFonts w:ascii="Times New Roman" w:hAnsi="Times New Roman" w:cs="Times New Roman"/>
          <w:noProof/>
          <w:lang w:eastAsia="es-CO"/>
        </w:rPr>
        <w:t xml:space="preserve"> ‘sel’, el que enviamos a la funcion ‘secuencias’.</w:t>
      </w:r>
      <w:r w:rsidR="004E2DC9">
        <w:rPr>
          <w:rFonts w:ascii="Times New Roman" w:hAnsi="Times New Roman" w:cs="Times New Roman"/>
          <w:noProof/>
          <w:lang w:eastAsia="es-CO"/>
        </w:rPr>
        <w:t>(Ver Figura 4).</w:t>
      </w:r>
    </w:p>
    <w:p w14:paraId="45FD351A" w14:textId="77777777" w:rsidR="004977CE" w:rsidRDefault="004977CE" w:rsidP="00DF3BA3">
      <w:pPr>
        <w:pStyle w:val="Prrafodelista"/>
        <w:ind w:left="0"/>
        <w:jc w:val="center"/>
        <w:rPr>
          <w:rFonts w:ascii="Times New Roman" w:hAnsi="Times New Roman" w:cs="Times New Roman"/>
          <w:noProof/>
          <w:lang w:eastAsia="es-CO"/>
        </w:rPr>
      </w:pPr>
      <w:r>
        <w:rPr>
          <w:noProof/>
          <w:lang w:eastAsia="es-CO"/>
        </w:rPr>
        <w:drawing>
          <wp:inline distT="0" distB="0" distL="0" distR="0" wp14:anchorId="14EE3605" wp14:editId="119B1EA2">
            <wp:extent cx="4313996" cy="22514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4314" cy="2272537"/>
                    </a:xfrm>
                    <a:prstGeom prst="rect">
                      <a:avLst/>
                    </a:prstGeom>
                  </pic:spPr>
                </pic:pic>
              </a:graphicData>
            </a:graphic>
          </wp:inline>
        </w:drawing>
      </w:r>
    </w:p>
    <w:p w14:paraId="1DEAF5CC" w14:textId="77777777" w:rsidR="004E2DC9" w:rsidRPr="004E2DC9" w:rsidRDefault="004E2DC9" w:rsidP="00DF3BA3">
      <w:pPr>
        <w:pStyle w:val="Prrafodelista"/>
        <w:ind w:left="0"/>
        <w:jc w:val="center"/>
        <w:rPr>
          <w:rFonts w:ascii="Times New Roman" w:hAnsi="Times New Roman" w:cs="Times New Roman"/>
          <w:noProof/>
          <w:sz w:val="20"/>
          <w:lang w:eastAsia="es-CO"/>
        </w:rPr>
      </w:pPr>
      <w:r w:rsidRPr="004E2DC9">
        <w:rPr>
          <w:rFonts w:ascii="Times New Roman" w:hAnsi="Times New Roman" w:cs="Times New Roman"/>
          <w:noProof/>
          <w:sz w:val="20"/>
          <w:lang w:eastAsia="es-CO"/>
        </w:rPr>
        <w:t>Figura 4, Configuracion Puertos A,B</w:t>
      </w:r>
    </w:p>
    <w:p w14:paraId="59E4544C" w14:textId="77777777" w:rsidR="004E2DC9" w:rsidRPr="00A34FB2" w:rsidRDefault="004E2DC9" w:rsidP="00DF3BA3">
      <w:pPr>
        <w:pStyle w:val="Prrafodelista"/>
        <w:ind w:left="0"/>
        <w:jc w:val="center"/>
        <w:rPr>
          <w:rFonts w:ascii="Times New Roman" w:hAnsi="Times New Roman" w:cs="Times New Roman"/>
          <w:noProof/>
          <w:lang w:eastAsia="es-CO"/>
        </w:rPr>
      </w:pPr>
    </w:p>
    <w:p w14:paraId="2782C280" w14:textId="77777777" w:rsidR="00834096" w:rsidRPr="004E2DC9" w:rsidRDefault="004977CE" w:rsidP="00DF3BA3">
      <w:pPr>
        <w:pStyle w:val="Prrafodelista"/>
        <w:numPr>
          <w:ilvl w:val="0"/>
          <w:numId w:val="9"/>
        </w:numPr>
        <w:ind w:left="360"/>
        <w:jc w:val="both"/>
        <w:rPr>
          <w:rFonts w:ascii="Times New Roman" w:hAnsi="Times New Roman" w:cs="Times New Roman"/>
          <w:noProof/>
          <w:lang w:eastAsia="es-CO"/>
        </w:rPr>
      </w:pPr>
      <w:r w:rsidRPr="004E2DC9">
        <w:rPr>
          <w:rFonts w:ascii="Times New Roman" w:hAnsi="Times New Roman" w:cs="Times New Roman"/>
          <w:noProof/>
          <w:lang w:eastAsia="es-CO"/>
        </w:rPr>
        <w:t>Nuestra funcion ‘secuencias’ resibe el dato Ingresado al Puerto A y lo engresa a un proceso de comparacion .</w:t>
      </w:r>
    </w:p>
    <w:p w14:paraId="5E6C68A3" w14:textId="77777777" w:rsidR="00A71F8E" w:rsidRDefault="00834096"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 xml:space="preserve">Para el Caso </w:t>
      </w:r>
      <w:r w:rsidR="007862FB">
        <w:rPr>
          <w:rFonts w:ascii="Times New Roman" w:hAnsi="Times New Roman" w:cs="Times New Roman"/>
          <w:noProof/>
          <w:lang w:eastAsia="es-CO"/>
        </w:rPr>
        <w:t xml:space="preserve">1 (si se ingresa en Puerto A un </w:t>
      </w:r>
      <w:r w:rsidR="003B43A1">
        <w:rPr>
          <w:rFonts w:ascii="Times New Roman" w:hAnsi="Times New Roman" w:cs="Times New Roman"/>
          <w:noProof/>
          <w:lang w:eastAsia="es-CO"/>
        </w:rPr>
        <w:t>‘</w:t>
      </w:r>
      <w:r w:rsidR="007862FB">
        <w:rPr>
          <w:rFonts w:ascii="Times New Roman" w:hAnsi="Times New Roman" w:cs="Times New Roman"/>
          <w:noProof/>
          <w:lang w:eastAsia="es-CO"/>
        </w:rPr>
        <w:t>1</w:t>
      </w:r>
      <w:r w:rsidR="003B43A1">
        <w:rPr>
          <w:rFonts w:ascii="Times New Roman" w:hAnsi="Times New Roman" w:cs="Times New Roman"/>
          <w:noProof/>
          <w:lang w:eastAsia="es-CO"/>
        </w:rPr>
        <w:t>0000000’</w:t>
      </w:r>
      <w:r w:rsidR="00A71F8E">
        <w:rPr>
          <w:rFonts w:ascii="Times New Roman" w:hAnsi="Times New Roman" w:cs="Times New Roman"/>
          <w:noProof/>
          <w:lang w:eastAsia="es-CO"/>
        </w:rPr>
        <w:t>)</w:t>
      </w:r>
    </w:p>
    <w:p w14:paraId="7FF721A2" w14:textId="77777777" w:rsidR="00BC73B8" w:rsidRDefault="00A71F8E"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L</w:t>
      </w:r>
      <w:r w:rsidR="00834096">
        <w:rPr>
          <w:rFonts w:ascii="Times New Roman" w:hAnsi="Times New Roman" w:cs="Times New Roman"/>
          <w:noProof/>
          <w:lang w:eastAsia="es-CO"/>
        </w:rPr>
        <w:t xml:space="preserve">a funcion </w:t>
      </w:r>
      <w:r w:rsidR="00C05F69">
        <w:rPr>
          <w:rFonts w:ascii="Times New Roman" w:hAnsi="Times New Roman" w:cs="Times New Roman"/>
          <w:noProof/>
          <w:lang w:eastAsia="es-CO"/>
        </w:rPr>
        <w:t xml:space="preserve">lee el valor existente </w:t>
      </w:r>
      <w:r w:rsidR="00BC73B8">
        <w:rPr>
          <w:rFonts w:ascii="Times New Roman" w:hAnsi="Times New Roman" w:cs="Times New Roman"/>
          <w:noProof/>
          <w:lang w:eastAsia="es-CO"/>
        </w:rPr>
        <w:t xml:space="preserve">en el </w:t>
      </w:r>
      <w:r w:rsidR="00C05F69">
        <w:rPr>
          <w:rFonts w:ascii="Times New Roman" w:hAnsi="Times New Roman" w:cs="Times New Roman"/>
          <w:noProof/>
          <w:lang w:eastAsia="es-CO"/>
        </w:rPr>
        <w:t>puerto B y lo almacena en</w:t>
      </w:r>
      <w:r w:rsidR="00BC73B8">
        <w:rPr>
          <w:rFonts w:ascii="Times New Roman" w:hAnsi="Times New Roman" w:cs="Times New Roman"/>
          <w:noProof/>
          <w:lang w:eastAsia="es-CO"/>
        </w:rPr>
        <w:t xml:space="preserve"> un vector</w:t>
      </w:r>
      <w:r w:rsidR="00C05F69">
        <w:rPr>
          <w:rFonts w:ascii="Times New Roman" w:hAnsi="Times New Roman" w:cs="Times New Roman"/>
          <w:noProof/>
          <w:lang w:eastAsia="es-CO"/>
        </w:rPr>
        <w:t xml:space="preserve"> </w:t>
      </w:r>
      <w:r w:rsidR="00834096">
        <w:rPr>
          <w:rFonts w:ascii="Times New Roman" w:hAnsi="Times New Roman" w:cs="Times New Roman"/>
          <w:noProof/>
          <w:lang w:eastAsia="es-CO"/>
        </w:rPr>
        <w:t>‘value’</w:t>
      </w:r>
      <w:r w:rsidR="00BC73B8">
        <w:rPr>
          <w:rFonts w:ascii="Times New Roman" w:hAnsi="Times New Roman" w:cs="Times New Roman"/>
          <w:noProof/>
          <w:lang w:eastAsia="es-CO"/>
        </w:rPr>
        <w:t xml:space="preserve"> de 8 bits</w:t>
      </w:r>
      <w:r w:rsidR="00834096">
        <w:rPr>
          <w:rFonts w:ascii="Times New Roman" w:hAnsi="Times New Roman" w:cs="Times New Roman"/>
          <w:noProof/>
          <w:lang w:eastAsia="es-CO"/>
        </w:rPr>
        <w:t>,</w:t>
      </w:r>
      <w:r w:rsidR="00C05F69">
        <w:rPr>
          <w:rFonts w:ascii="Times New Roman" w:hAnsi="Times New Roman" w:cs="Times New Roman"/>
          <w:noProof/>
          <w:lang w:eastAsia="es-CO"/>
        </w:rPr>
        <w:t xml:space="preserve"> al que </w:t>
      </w:r>
      <w:r w:rsidR="00BC73B8">
        <w:rPr>
          <w:rFonts w:ascii="Times New Roman" w:hAnsi="Times New Roman" w:cs="Times New Roman"/>
          <w:noProof/>
          <w:lang w:eastAsia="es-CO"/>
        </w:rPr>
        <w:t>compara. S</w:t>
      </w:r>
      <w:r w:rsidR="00834096">
        <w:rPr>
          <w:rFonts w:ascii="Times New Roman" w:hAnsi="Times New Roman" w:cs="Times New Roman"/>
          <w:noProof/>
          <w:lang w:eastAsia="es-CO"/>
        </w:rPr>
        <w:t xml:space="preserve">i este valor es </w:t>
      </w:r>
      <w:r w:rsidR="00434B0E">
        <w:rPr>
          <w:rFonts w:ascii="Times New Roman" w:hAnsi="Times New Roman" w:cs="Times New Roman"/>
          <w:noProof/>
          <w:lang w:eastAsia="es-CO"/>
        </w:rPr>
        <w:t>D</w:t>
      </w:r>
      <w:r w:rsidR="00834096">
        <w:rPr>
          <w:rFonts w:ascii="Times New Roman" w:hAnsi="Times New Roman" w:cs="Times New Roman"/>
          <w:noProof/>
          <w:lang w:eastAsia="es-CO"/>
        </w:rPr>
        <w:t>iferente de Uno (</w:t>
      </w:r>
      <w:r w:rsidR="00434B0E">
        <w:rPr>
          <w:rFonts w:ascii="Times New Roman" w:hAnsi="Times New Roman" w:cs="Times New Roman"/>
          <w:noProof/>
          <w:lang w:eastAsia="es-CO"/>
        </w:rPr>
        <w:t>‘0000000</w:t>
      </w:r>
      <w:r w:rsidR="00834096">
        <w:rPr>
          <w:rFonts w:ascii="Times New Roman" w:hAnsi="Times New Roman" w:cs="Times New Roman"/>
          <w:noProof/>
          <w:lang w:eastAsia="es-CO"/>
        </w:rPr>
        <w:t>1</w:t>
      </w:r>
      <w:r w:rsidR="00434B0E">
        <w:rPr>
          <w:rFonts w:ascii="Times New Roman" w:hAnsi="Times New Roman" w:cs="Times New Roman"/>
          <w:noProof/>
          <w:lang w:eastAsia="es-CO"/>
        </w:rPr>
        <w:t>’</w:t>
      </w:r>
      <w:r w:rsidR="00834096">
        <w:rPr>
          <w:rFonts w:ascii="Times New Roman" w:hAnsi="Times New Roman" w:cs="Times New Roman"/>
          <w:noProof/>
          <w:lang w:eastAsia="es-CO"/>
        </w:rPr>
        <w:t>)</w:t>
      </w:r>
      <w:r w:rsidR="00C05F69">
        <w:rPr>
          <w:rFonts w:ascii="Times New Roman" w:hAnsi="Times New Roman" w:cs="Times New Roman"/>
          <w:noProof/>
          <w:lang w:eastAsia="es-CO"/>
        </w:rPr>
        <w:t>,  asigna a ‘value’ un</w:t>
      </w:r>
      <w:r w:rsidR="00834096">
        <w:rPr>
          <w:rFonts w:ascii="Times New Roman" w:hAnsi="Times New Roman" w:cs="Times New Roman"/>
          <w:noProof/>
          <w:lang w:eastAsia="es-CO"/>
        </w:rPr>
        <w:t xml:space="preserve"> </w:t>
      </w:r>
      <w:r w:rsidR="00434B0E">
        <w:rPr>
          <w:rFonts w:ascii="Times New Roman" w:hAnsi="Times New Roman" w:cs="Times New Roman"/>
          <w:noProof/>
          <w:lang w:eastAsia="es-CO"/>
        </w:rPr>
        <w:t>Uno. S</w:t>
      </w:r>
      <w:r w:rsidR="00834096">
        <w:rPr>
          <w:rFonts w:ascii="Times New Roman" w:hAnsi="Times New Roman" w:cs="Times New Roman"/>
          <w:noProof/>
          <w:lang w:eastAsia="es-CO"/>
        </w:rPr>
        <w:t xml:space="preserve">i el valor </w:t>
      </w:r>
      <w:r w:rsidR="00BC73B8">
        <w:rPr>
          <w:rFonts w:ascii="Times New Roman" w:hAnsi="Times New Roman" w:cs="Times New Roman"/>
          <w:noProof/>
          <w:lang w:eastAsia="es-CO"/>
        </w:rPr>
        <w:t xml:space="preserve">existente en el puerto B </w:t>
      </w:r>
      <w:r w:rsidR="00434B0E">
        <w:rPr>
          <w:rFonts w:ascii="Times New Roman" w:hAnsi="Times New Roman" w:cs="Times New Roman"/>
          <w:noProof/>
          <w:lang w:eastAsia="es-CO"/>
        </w:rPr>
        <w:t>es un Uno</w:t>
      </w:r>
      <w:r w:rsidR="00834096">
        <w:rPr>
          <w:rFonts w:ascii="Times New Roman" w:hAnsi="Times New Roman" w:cs="Times New Roman"/>
          <w:noProof/>
          <w:lang w:eastAsia="es-CO"/>
        </w:rPr>
        <w:t xml:space="preserve">, </w:t>
      </w:r>
      <w:r w:rsidR="00C05F69">
        <w:rPr>
          <w:rFonts w:ascii="Times New Roman" w:hAnsi="Times New Roman" w:cs="Times New Roman"/>
          <w:noProof/>
          <w:lang w:eastAsia="es-CO"/>
        </w:rPr>
        <w:t>asigna a ‘value’</w:t>
      </w:r>
      <w:r w:rsidR="00BC73B8">
        <w:rPr>
          <w:rFonts w:ascii="Times New Roman" w:hAnsi="Times New Roman" w:cs="Times New Roman"/>
          <w:noProof/>
          <w:lang w:eastAsia="es-CO"/>
        </w:rPr>
        <w:t xml:space="preserve"> un Uno corrido una posicion hacia la izquierda (‘</w:t>
      </w:r>
      <w:r w:rsidR="00434B0E">
        <w:rPr>
          <w:rFonts w:ascii="Times New Roman" w:hAnsi="Times New Roman" w:cs="Times New Roman"/>
          <w:noProof/>
          <w:lang w:eastAsia="es-CO"/>
        </w:rPr>
        <w:t>000000</w:t>
      </w:r>
      <w:r w:rsidR="00BC73B8">
        <w:rPr>
          <w:rFonts w:ascii="Times New Roman" w:hAnsi="Times New Roman" w:cs="Times New Roman"/>
          <w:noProof/>
          <w:lang w:eastAsia="es-CO"/>
        </w:rPr>
        <w:t>10’)</w:t>
      </w:r>
      <w:r w:rsidR="004E2DC9" w:rsidRPr="004E2DC9">
        <w:rPr>
          <w:rFonts w:ascii="Times New Roman" w:hAnsi="Times New Roman" w:cs="Times New Roman"/>
          <w:noProof/>
          <w:lang w:eastAsia="es-CO"/>
        </w:rPr>
        <w:t>,</w:t>
      </w:r>
      <w:r w:rsidR="00434B0E">
        <w:rPr>
          <w:rFonts w:ascii="Times New Roman" w:hAnsi="Times New Roman" w:cs="Times New Roman"/>
          <w:noProof/>
          <w:lang w:eastAsia="es-CO"/>
        </w:rPr>
        <w:t xml:space="preserve"> lo que corresponderia a tener en el </w:t>
      </w:r>
      <w:r w:rsidR="00BC73B8">
        <w:rPr>
          <w:rFonts w:ascii="Times New Roman" w:hAnsi="Times New Roman" w:cs="Times New Roman"/>
          <w:noProof/>
          <w:lang w:eastAsia="es-CO"/>
        </w:rPr>
        <w:t>pin (P1)</w:t>
      </w:r>
      <w:r w:rsidR="00434B0E">
        <w:rPr>
          <w:rFonts w:ascii="Times New Roman" w:hAnsi="Times New Roman" w:cs="Times New Roman"/>
          <w:noProof/>
          <w:lang w:eastAsia="es-CO"/>
        </w:rPr>
        <w:t xml:space="preserve"> un 1</w:t>
      </w:r>
      <w:r w:rsidR="00BC73B8">
        <w:rPr>
          <w:rFonts w:ascii="Times New Roman" w:hAnsi="Times New Roman" w:cs="Times New Roman"/>
          <w:noProof/>
          <w:lang w:eastAsia="es-CO"/>
        </w:rPr>
        <w:t>. posteriormente escribe en el puerto B el valor de ‘value’.</w:t>
      </w:r>
      <w:r w:rsidR="007862FB" w:rsidRPr="004E2DC9">
        <w:rPr>
          <w:rFonts w:ascii="Times New Roman" w:hAnsi="Times New Roman" w:cs="Times New Roman"/>
          <w:noProof/>
          <w:lang w:eastAsia="es-CO"/>
        </w:rPr>
        <w:t xml:space="preserve"> </w:t>
      </w:r>
      <w:r w:rsidR="004E2DC9" w:rsidRPr="004E2DC9">
        <w:rPr>
          <w:rFonts w:ascii="Times New Roman" w:hAnsi="Times New Roman" w:cs="Times New Roman"/>
          <w:noProof/>
          <w:lang w:eastAsia="es-CO"/>
        </w:rPr>
        <w:t>(Ver Figura 5).</w:t>
      </w:r>
      <w:r w:rsidR="00BC73B8">
        <w:rPr>
          <w:rFonts w:ascii="Times New Roman" w:hAnsi="Times New Roman" w:cs="Times New Roman"/>
          <w:noProof/>
          <w:lang w:eastAsia="es-CO"/>
        </w:rPr>
        <w:t xml:space="preserve"> </w:t>
      </w:r>
    </w:p>
    <w:p w14:paraId="46D23DAF" w14:textId="77777777" w:rsidR="004E2DC9" w:rsidRDefault="004E2DC9"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Por lo que para este caso, miraremos un comportamiento alternado de 1 y 0 en los pines P0, P1,  del Puerto B.</w:t>
      </w:r>
      <w:r w:rsidR="00434B0E">
        <w:rPr>
          <w:rFonts w:ascii="Times New Roman" w:hAnsi="Times New Roman" w:cs="Times New Roman"/>
          <w:noProof/>
          <w:lang w:eastAsia="es-CO"/>
        </w:rPr>
        <w:t xml:space="preserve"> ya que la funcion hace el recorrido indefinidamente.</w:t>
      </w:r>
      <w:r>
        <w:rPr>
          <w:rFonts w:ascii="Times New Roman" w:hAnsi="Times New Roman" w:cs="Times New Roman"/>
          <w:noProof/>
          <w:lang w:eastAsia="es-CO"/>
        </w:rPr>
        <w:t>(Ver Figura 6).</w:t>
      </w:r>
    </w:p>
    <w:p w14:paraId="0A9549E7" w14:textId="77777777" w:rsidR="004E2DC9" w:rsidRDefault="004E2DC9" w:rsidP="00DF3BA3">
      <w:pPr>
        <w:pStyle w:val="Prrafodelista"/>
        <w:ind w:left="-360"/>
        <w:jc w:val="both"/>
        <w:rPr>
          <w:rFonts w:ascii="Times New Roman" w:hAnsi="Times New Roman" w:cs="Times New Roman"/>
          <w:noProof/>
          <w:lang w:eastAsia="es-CO"/>
        </w:rPr>
      </w:pPr>
    </w:p>
    <w:p w14:paraId="1C40E8E7" w14:textId="77777777" w:rsidR="004E2DC9" w:rsidRDefault="007862FB" w:rsidP="00DF3BA3">
      <w:pPr>
        <w:pStyle w:val="Prrafodelista"/>
        <w:ind w:left="0"/>
        <w:jc w:val="center"/>
        <w:rPr>
          <w:rFonts w:ascii="Times New Roman" w:hAnsi="Times New Roman" w:cs="Times New Roman"/>
          <w:noProof/>
          <w:lang w:eastAsia="es-CO"/>
        </w:rPr>
      </w:pPr>
      <w:r>
        <w:rPr>
          <w:noProof/>
          <w:lang w:eastAsia="es-CO"/>
        </w:rPr>
        <w:drawing>
          <wp:inline distT="0" distB="0" distL="0" distR="0" wp14:anchorId="06F2E4E7" wp14:editId="2F44204D">
            <wp:extent cx="4740361" cy="2147977"/>
            <wp:effectExtent l="0" t="0" r="3175"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472" cy="2226871"/>
                    </a:xfrm>
                    <a:prstGeom prst="rect">
                      <a:avLst/>
                    </a:prstGeom>
                  </pic:spPr>
                </pic:pic>
              </a:graphicData>
            </a:graphic>
          </wp:inline>
        </w:drawing>
      </w:r>
    </w:p>
    <w:p w14:paraId="0133B26D" w14:textId="77777777" w:rsidR="004E2DC9" w:rsidRDefault="004E2DC9" w:rsidP="00DF3BA3">
      <w:pPr>
        <w:pStyle w:val="Prrafodelista"/>
        <w:ind w:left="0"/>
        <w:jc w:val="center"/>
        <w:rPr>
          <w:rFonts w:ascii="Times New Roman" w:hAnsi="Times New Roman" w:cs="Times New Roman"/>
          <w:noProof/>
          <w:lang w:eastAsia="es-CO"/>
        </w:rPr>
      </w:pPr>
      <w:r w:rsidRPr="004E2DC9">
        <w:rPr>
          <w:rFonts w:ascii="Times New Roman" w:hAnsi="Times New Roman" w:cs="Times New Roman"/>
          <w:noProof/>
          <w:sz w:val="20"/>
          <w:lang w:eastAsia="es-CO"/>
        </w:rPr>
        <w:t>Fi</w:t>
      </w:r>
      <w:r>
        <w:rPr>
          <w:rFonts w:ascii="Times New Roman" w:hAnsi="Times New Roman" w:cs="Times New Roman"/>
          <w:noProof/>
          <w:sz w:val="20"/>
          <w:lang w:eastAsia="es-CO"/>
        </w:rPr>
        <w:t>gura 5</w:t>
      </w:r>
      <w:r w:rsidRPr="004E2DC9">
        <w:rPr>
          <w:rFonts w:ascii="Times New Roman" w:hAnsi="Times New Roman" w:cs="Times New Roman"/>
          <w:noProof/>
          <w:sz w:val="20"/>
          <w:lang w:eastAsia="es-CO"/>
        </w:rPr>
        <w:t>, Codigo Caso 1</w:t>
      </w:r>
    </w:p>
    <w:p w14:paraId="37509E2B" w14:textId="77777777" w:rsidR="004E2DC9" w:rsidRPr="004E2DC9" w:rsidRDefault="004E2DC9" w:rsidP="00DF3BA3">
      <w:pPr>
        <w:pStyle w:val="Prrafodelista"/>
        <w:ind w:left="0"/>
        <w:jc w:val="center"/>
        <w:rPr>
          <w:rFonts w:ascii="Times New Roman" w:hAnsi="Times New Roman" w:cs="Times New Roman"/>
          <w:noProof/>
          <w:lang w:eastAsia="es-CO"/>
        </w:rPr>
      </w:pPr>
    </w:p>
    <w:p w14:paraId="2AD0B5A9" w14:textId="77777777" w:rsidR="007862FB" w:rsidRDefault="007862FB" w:rsidP="00DF3BA3">
      <w:pPr>
        <w:pStyle w:val="Prrafodelista"/>
        <w:ind w:left="0"/>
        <w:jc w:val="center"/>
        <w:rPr>
          <w:rFonts w:ascii="Times New Roman" w:hAnsi="Times New Roman" w:cs="Times New Roman"/>
          <w:noProof/>
          <w:lang w:eastAsia="es-CO"/>
        </w:rPr>
      </w:pPr>
      <w:r>
        <w:rPr>
          <w:noProof/>
          <w:lang w:eastAsia="es-CO"/>
        </w:rPr>
        <w:drawing>
          <wp:anchor distT="0" distB="0" distL="114300" distR="114300" simplePos="0" relativeHeight="251662336" behindDoc="0" locked="0" layoutInCell="1" allowOverlap="1" wp14:anchorId="6397EE28" wp14:editId="5698599C">
            <wp:simplePos x="0" y="0"/>
            <wp:positionH relativeFrom="column">
              <wp:posOffset>2809768</wp:posOffset>
            </wp:positionH>
            <wp:positionV relativeFrom="paragraph">
              <wp:posOffset>2116539</wp:posOffset>
            </wp:positionV>
            <wp:extent cx="1733909" cy="1648849"/>
            <wp:effectExtent l="0" t="0" r="0" b="889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3909" cy="164884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1312" behindDoc="0" locked="0" layoutInCell="1" allowOverlap="1" wp14:anchorId="2DB290C9" wp14:editId="36694410">
            <wp:simplePos x="0" y="0"/>
            <wp:positionH relativeFrom="column">
              <wp:posOffset>2059281</wp:posOffset>
            </wp:positionH>
            <wp:positionV relativeFrom="paragraph">
              <wp:posOffset>2047492</wp:posOffset>
            </wp:positionV>
            <wp:extent cx="1836170" cy="1768415"/>
            <wp:effectExtent l="0" t="0" r="0" b="381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170" cy="17684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7F64F9DE" wp14:editId="5FD2B49B">
            <wp:extent cx="5612130" cy="38373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37305"/>
                    </a:xfrm>
                    <a:prstGeom prst="rect">
                      <a:avLst/>
                    </a:prstGeom>
                  </pic:spPr>
                </pic:pic>
              </a:graphicData>
            </a:graphic>
          </wp:inline>
        </w:drawing>
      </w:r>
    </w:p>
    <w:p w14:paraId="23D5D1C3" w14:textId="77777777" w:rsidR="00F218F0" w:rsidRPr="004E2DC9" w:rsidRDefault="004E2DC9" w:rsidP="00DF3BA3">
      <w:pPr>
        <w:pStyle w:val="Prrafodelista"/>
        <w:ind w:left="0"/>
        <w:jc w:val="center"/>
        <w:rPr>
          <w:rFonts w:ascii="Times New Roman" w:hAnsi="Times New Roman" w:cs="Times New Roman"/>
          <w:noProof/>
          <w:sz w:val="20"/>
          <w:lang w:eastAsia="es-CO"/>
        </w:rPr>
      </w:pPr>
      <w:r w:rsidRPr="004E2DC9">
        <w:rPr>
          <w:rFonts w:ascii="Times New Roman" w:hAnsi="Times New Roman" w:cs="Times New Roman"/>
          <w:noProof/>
          <w:sz w:val="20"/>
          <w:lang w:eastAsia="es-CO"/>
        </w:rPr>
        <w:t>Figura 6, Comportamiento Caso 1</w:t>
      </w:r>
    </w:p>
    <w:p w14:paraId="5CDCF69C" w14:textId="77777777" w:rsidR="00F218F0" w:rsidRDefault="00F218F0" w:rsidP="00DF3BA3">
      <w:pPr>
        <w:pStyle w:val="Prrafodelista"/>
        <w:ind w:left="0"/>
        <w:jc w:val="center"/>
        <w:rPr>
          <w:rFonts w:ascii="Times New Roman" w:hAnsi="Times New Roman" w:cs="Times New Roman"/>
          <w:noProof/>
          <w:lang w:eastAsia="es-CO"/>
        </w:rPr>
      </w:pPr>
    </w:p>
    <w:p w14:paraId="23EDB789" w14:textId="77777777" w:rsidR="004E2DC9" w:rsidRDefault="004E2DC9" w:rsidP="00DF3BA3">
      <w:pPr>
        <w:pStyle w:val="Prrafodelista"/>
        <w:numPr>
          <w:ilvl w:val="0"/>
          <w:numId w:val="9"/>
        </w:numPr>
        <w:ind w:left="360"/>
        <w:jc w:val="both"/>
        <w:rPr>
          <w:rFonts w:ascii="Times New Roman" w:hAnsi="Times New Roman" w:cs="Times New Roman"/>
          <w:noProof/>
          <w:lang w:eastAsia="es-CO"/>
        </w:rPr>
      </w:pPr>
      <w:r>
        <w:rPr>
          <w:rFonts w:ascii="Times New Roman" w:hAnsi="Times New Roman" w:cs="Times New Roman"/>
          <w:noProof/>
          <w:lang w:eastAsia="es-CO"/>
        </w:rPr>
        <w:t>Para el Caso 2, ( si se ingresa en Puerto A un ’0</w:t>
      </w:r>
      <w:r w:rsidR="003B43A1">
        <w:rPr>
          <w:rFonts w:ascii="Times New Roman" w:hAnsi="Times New Roman" w:cs="Times New Roman"/>
          <w:noProof/>
          <w:lang w:eastAsia="es-CO"/>
        </w:rPr>
        <w:t>1000000</w:t>
      </w:r>
      <w:r>
        <w:rPr>
          <w:rFonts w:ascii="Times New Roman" w:hAnsi="Times New Roman" w:cs="Times New Roman"/>
          <w:noProof/>
          <w:lang w:eastAsia="es-CO"/>
        </w:rPr>
        <w:t>’)</w:t>
      </w:r>
    </w:p>
    <w:p w14:paraId="71A6B5B8" w14:textId="77777777" w:rsidR="00ED0027" w:rsidRDefault="00ED0027"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Nuestra funcion compara e</w:t>
      </w:r>
      <w:r w:rsidR="00C05F69">
        <w:rPr>
          <w:rFonts w:ascii="Times New Roman" w:hAnsi="Times New Roman" w:cs="Times New Roman"/>
          <w:noProof/>
          <w:lang w:eastAsia="es-CO"/>
        </w:rPr>
        <w:t>l valor existente en la direccion</w:t>
      </w:r>
      <w:r>
        <w:rPr>
          <w:rFonts w:ascii="Times New Roman" w:hAnsi="Times New Roman" w:cs="Times New Roman"/>
          <w:noProof/>
          <w:lang w:eastAsia="es-CO"/>
        </w:rPr>
        <w:t xml:space="preserve"> (0x80</w:t>
      </w:r>
      <w:r w:rsidR="00DF3BA3">
        <w:rPr>
          <w:rFonts w:ascii="Times New Roman" w:hAnsi="Times New Roman" w:cs="Times New Roman"/>
          <w:noProof/>
          <w:lang w:eastAsia="es-CO"/>
        </w:rPr>
        <w:t>) del Puerto B</w:t>
      </w:r>
      <w:r w:rsidR="00C05F69">
        <w:rPr>
          <w:rFonts w:ascii="Times New Roman" w:hAnsi="Times New Roman" w:cs="Times New Roman"/>
          <w:noProof/>
          <w:lang w:eastAsia="es-CO"/>
        </w:rPr>
        <w:t>, con el valor de</w:t>
      </w:r>
      <w:r>
        <w:rPr>
          <w:rFonts w:ascii="Times New Roman" w:hAnsi="Times New Roman" w:cs="Times New Roman"/>
          <w:noProof/>
          <w:lang w:eastAsia="es-CO"/>
        </w:rPr>
        <w:t xml:space="preserve"> ‘value’, si el valor existe</w:t>
      </w:r>
      <w:r w:rsidR="00DF3BA3">
        <w:rPr>
          <w:rFonts w:ascii="Times New Roman" w:hAnsi="Times New Roman" w:cs="Times New Roman"/>
          <w:noProof/>
          <w:lang w:eastAsia="es-CO"/>
        </w:rPr>
        <w:t xml:space="preserve">nte en el Puerto B </w:t>
      </w:r>
      <w:r>
        <w:rPr>
          <w:rFonts w:ascii="Times New Roman" w:hAnsi="Times New Roman" w:cs="Times New Roman"/>
          <w:noProof/>
          <w:lang w:eastAsia="es-CO"/>
        </w:rPr>
        <w:t>es diferente al de ‘value’</w:t>
      </w:r>
      <w:r w:rsidR="00C05F69">
        <w:rPr>
          <w:rFonts w:ascii="Times New Roman" w:hAnsi="Times New Roman" w:cs="Times New Roman"/>
          <w:noProof/>
          <w:lang w:eastAsia="es-CO"/>
        </w:rPr>
        <w:t xml:space="preserve"> la funcion refleja el valor del </w:t>
      </w:r>
      <w:r w:rsidR="00DF3BA3">
        <w:rPr>
          <w:rFonts w:ascii="Times New Roman" w:hAnsi="Times New Roman" w:cs="Times New Roman"/>
          <w:noProof/>
          <w:lang w:eastAsia="es-CO"/>
        </w:rPr>
        <w:t>del Puerto B</w:t>
      </w:r>
      <w:r w:rsidR="00C05F69">
        <w:rPr>
          <w:rFonts w:ascii="Times New Roman" w:hAnsi="Times New Roman" w:cs="Times New Roman"/>
          <w:noProof/>
          <w:lang w:eastAsia="es-CO"/>
        </w:rPr>
        <w:t xml:space="preserve"> en</w:t>
      </w:r>
      <w:r w:rsidR="00DF3BA3">
        <w:rPr>
          <w:rFonts w:ascii="Times New Roman" w:hAnsi="Times New Roman" w:cs="Times New Roman"/>
          <w:noProof/>
          <w:lang w:eastAsia="es-CO"/>
        </w:rPr>
        <w:t xml:space="preserve"> el vector</w:t>
      </w:r>
      <w:r w:rsidR="00C05F69">
        <w:rPr>
          <w:rFonts w:ascii="Times New Roman" w:hAnsi="Times New Roman" w:cs="Times New Roman"/>
          <w:noProof/>
          <w:lang w:eastAsia="es-CO"/>
        </w:rPr>
        <w:t xml:space="preserve"> </w:t>
      </w:r>
      <w:r>
        <w:rPr>
          <w:rFonts w:ascii="Times New Roman" w:hAnsi="Times New Roman" w:cs="Times New Roman"/>
          <w:noProof/>
          <w:lang w:eastAsia="es-CO"/>
        </w:rPr>
        <w:t xml:space="preserve">‘value’. </w:t>
      </w:r>
    </w:p>
    <w:p w14:paraId="23964177" w14:textId="77777777" w:rsidR="00ED0027" w:rsidRDefault="00ED0027"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 xml:space="preserve">Si </w:t>
      </w:r>
      <w:r w:rsidR="00DF3BA3">
        <w:rPr>
          <w:rFonts w:ascii="Times New Roman" w:hAnsi="Times New Roman" w:cs="Times New Roman"/>
          <w:noProof/>
          <w:lang w:eastAsia="es-CO"/>
        </w:rPr>
        <w:t xml:space="preserve">el valor </w:t>
      </w:r>
      <w:r>
        <w:rPr>
          <w:rFonts w:ascii="Times New Roman" w:hAnsi="Times New Roman" w:cs="Times New Roman"/>
          <w:noProof/>
          <w:lang w:eastAsia="es-CO"/>
        </w:rPr>
        <w:t>del Puerto B es igual a</w:t>
      </w:r>
      <w:r w:rsidR="00DF3BA3">
        <w:rPr>
          <w:rFonts w:ascii="Times New Roman" w:hAnsi="Times New Roman" w:cs="Times New Roman"/>
          <w:noProof/>
          <w:lang w:eastAsia="es-CO"/>
        </w:rPr>
        <w:t>l de</w:t>
      </w:r>
      <w:r>
        <w:rPr>
          <w:rFonts w:ascii="Times New Roman" w:hAnsi="Times New Roman" w:cs="Times New Roman"/>
          <w:noProof/>
          <w:lang w:eastAsia="es-CO"/>
        </w:rPr>
        <w:t xml:space="preserve"> ‘value’</w:t>
      </w:r>
      <w:r w:rsidR="00C05F69">
        <w:rPr>
          <w:rFonts w:ascii="Times New Roman" w:hAnsi="Times New Roman" w:cs="Times New Roman"/>
          <w:noProof/>
          <w:lang w:eastAsia="es-CO"/>
        </w:rPr>
        <w:t>,</w:t>
      </w:r>
      <w:r>
        <w:rPr>
          <w:rFonts w:ascii="Times New Roman" w:hAnsi="Times New Roman" w:cs="Times New Roman"/>
          <w:noProof/>
          <w:lang w:eastAsia="es-CO"/>
        </w:rPr>
        <w:t xml:space="preserve"> la funcion</w:t>
      </w:r>
      <w:r w:rsidR="00C05F69">
        <w:rPr>
          <w:rFonts w:ascii="Times New Roman" w:hAnsi="Times New Roman" w:cs="Times New Roman"/>
          <w:noProof/>
          <w:lang w:eastAsia="es-CO"/>
        </w:rPr>
        <w:t xml:space="preserve"> le asigna a ‘value’ </w:t>
      </w:r>
      <w:r w:rsidR="00DF3BA3">
        <w:rPr>
          <w:rFonts w:ascii="Times New Roman" w:hAnsi="Times New Roman" w:cs="Times New Roman"/>
          <w:noProof/>
          <w:lang w:eastAsia="es-CO"/>
        </w:rPr>
        <w:t xml:space="preserve">un Uno </w:t>
      </w:r>
      <w:r w:rsidR="00C05F69">
        <w:rPr>
          <w:rFonts w:ascii="Times New Roman" w:hAnsi="Times New Roman" w:cs="Times New Roman"/>
          <w:noProof/>
          <w:lang w:eastAsia="es-CO"/>
        </w:rPr>
        <w:t>pero corrido</w:t>
      </w:r>
      <w:r w:rsidR="00DF3BA3">
        <w:rPr>
          <w:rFonts w:ascii="Times New Roman" w:hAnsi="Times New Roman" w:cs="Times New Roman"/>
          <w:noProof/>
          <w:lang w:eastAsia="es-CO"/>
        </w:rPr>
        <w:t xml:space="preserve"> una posicion</w:t>
      </w:r>
      <w:r w:rsidR="00C05F69">
        <w:rPr>
          <w:rFonts w:ascii="Times New Roman" w:hAnsi="Times New Roman" w:cs="Times New Roman"/>
          <w:noProof/>
          <w:lang w:eastAsia="es-CO"/>
        </w:rPr>
        <w:t xml:space="preserve"> hacia la derecha, lo qu</w:t>
      </w:r>
      <w:r w:rsidR="00DF3BA3">
        <w:rPr>
          <w:rFonts w:ascii="Times New Roman" w:hAnsi="Times New Roman" w:cs="Times New Roman"/>
          <w:noProof/>
          <w:lang w:eastAsia="es-CO"/>
        </w:rPr>
        <w:t>e correnponderia a ‘000000001’</w:t>
      </w:r>
      <w:r w:rsidR="003B43A1">
        <w:rPr>
          <w:rFonts w:ascii="Times New Roman" w:hAnsi="Times New Roman" w:cs="Times New Roman"/>
          <w:noProof/>
          <w:lang w:eastAsia="es-CO"/>
        </w:rPr>
        <w:t>, (ver Figura 7).</w:t>
      </w:r>
    </w:p>
    <w:p w14:paraId="565A422E" w14:textId="77777777" w:rsidR="00ED0027" w:rsidRDefault="00ED0027" w:rsidP="00DF3BA3">
      <w:pPr>
        <w:pStyle w:val="Prrafodelista"/>
        <w:ind w:left="348"/>
        <w:jc w:val="both"/>
        <w:rPr>
          <w:rFonts w:ascii="Times New Roman" w:hAnsi="Times New Roman" w:cs="Times New Roman"/>
          <w:noProof/>
          <w:lang w:eastAsia="es-CO"/>
        </w:rPr>
      </w:pPr>
      <w:r>
        <w:rPr>
          <w:rFonts w:ascii="Times New Roman" w:hAnsi="Times New Roman" w:cs="Times New Roman"/>
          <w:noProof/>
          <w:lang w:eastAsia="es-CO"/>
        </w:rPr>
        <w:t>Puesto que notaremos un comportamiento similar al del caso 1 pero entre</w:t>
      </w:r>
      <w:r w:rsidR="003B43A1">
        <w:rPr>
          <w:rFonts w:ascii="Times New Roman" w:hAnsi="Times New Roman" w:cs="Times New Roman"/>
          <w:noProof/>
          <w:lang w:eastAsia="es-CO"/>
        </w:rPr>
        <w:t xml:space="preserve"> los pines P7 y P6 del Puerto B, (ver Figura 8).</w:t>
      </w:r>
    </w:p>
    <w:p w14:paraId="5FA9B148" w14:textId="77777777" w:rsidR="00DF3BA3" w:rsidRPr="00ED0027" w:rsidRDefault="00DF3BA3" w:rsidP="00DF3BA3">
      <w:pPr>
        <w:pStyle w:val="Prrafodelista"/>
        <w:ind w:left="0"/>
        <w:jc w:val="center"/>
        <w:rPr>
          <w:rFonts w:ascii="Times New Roman" w:hAnsi="Times New Roman" w:cs="Times New Roman"/>
          <w:noProof/>
          <w:lang w:eastAsia="es-CO"/>
        </w:rPr>
      </w:pPr>
      <w:r>
        <w:rPr>
          <w:noProof/>
          <w:lang w:eastAsia="es-CO"/>
        </w:rPr>
        <w:drawing>
          <wp:inline distT="0" distB="0" distL="0" distR="0" wp14:anchorId="31677AFF" wp14:editId="69E6568F">
            <wp:extent cx="2362200" cy="14287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1428750"/>
                    </a:xfrm>
                    <a:prstGeom prst="rect">
                      <a:avLst/>
                    </a:prstGeom>
                  </pic:spPr>
                </pic:pic>
              </a:graphicData>
            </a:graphic>
          </wp:inline>
        </w:drawing>
      </w:r>
    </w:p>
    <w:p w14:paraId="0C02F771" w14:textId="77777777" w:rsidR="00F218F0" w:rsidRDefault="003B43A1" w:rsidP="00DF3BA3">
      <w:pPr>
        <w:pStyle w:val="Prrafodelista"/>
        <w:ind w:left="0"/>
        <w:jc w:val="center"/>
        <w:rPr>
          <w:rFonts w:ascii="Times New Roman" w:hAnsi="Times New Roman" w:cs="Times New Roman"/>
          <w:noProof/>
          <w:sz w:val="20"/>
          <w:lang w:eastAsia="es-CO"/>
        </w:rPr>
      </w:pPr>
      <w:r w:rsidRPr="003B43A1">
        <w:rPr>
          <w:rFonts w:ascii="Times New Roman" w:hAnsi="Times New Roman" w:cs="Times New Roman"/>
          <w:noProof/>
          <w:sz w:val="20"/>
          <w:lang w:eastAsia="es-CO"/>
        </w:rPr>
        <w:t>Figura 8, Codigo Caso 2.</w:t>
      </w:r>
    </w:p>
    <w:p w14:paraId="68DB6D2F" w14:textId="77777777" w:rsidR="003B43A1" w:rsidRDefault="003B43A1" w:rsidP="00DF3BA3">
      <w:pPr>
        <w:pStyle w:val="Prrafodelista"/>
        <w:ind w:left="0"/>
        <w:jc w:val="center"/>
        <w:rPr>
          <w:rFonts w:ascii="Times New Roman" w:hAnsi="Times New Roman" w:cs="Times New Roman"/>
          <w:noProof/>
          <w:sz w:val="20"/>
          <w:lang w:eastAsia="es-CO"/>
        </w:rPr>
      </w:pPr>
    </w:p>
    <w:p w14:paraId="44F89AB0" w14:textId="77777777" w:rsidR="003B43A1" w:rsidRDefault="003B43A1" w:rsidP="00DF3BA3">
      <w:pPr>
        <w:pStyle w:val="Prrafodelista"/>
        <w:ind w:left="0"/>
        <w:jc w:val="center"/>
        <w:rPr>
          <w:rFonts w:ascii="Times New Roman" w:hAnsi="Times New Roman" w:cs="Times New Roman"/>
          <w:noProof/>
          <w:lang w:eastAsia="es-CO"/>
        </w:rPr>
      </w:pPr>
      <w:r>
        <w:rPr>
          <w:noProof/>
          <w:lang w:eastAsia="es-CO"/>
        </w:rPr>
        <w:lastRenderedPageBreak/>
        <w:drawing>
          <wp:anchor distT="0" distB="0" distL="114300" distR="114300" simplePos="0" relativeHeight="251664384" behindDoc="0" locked="0" layoutInCell="1" allowOverlap="1" wp14:anchorId="4493A88E" wp14:editId="6FB62C0B">
            <wp:simplePos x="0" y="0"/>
            <wp:positionH relativeFrom="column">
              <wp:posOffset>2505766</wp:posOffset>
            </wp:positionH>
            <wp:positionV relativeFrom="paragraph">
              <wp:posOffset>1819965</wp:posOffset>
            </wp:positionV>
            <wp:extent cx="1658598" cy="1614115"/>
            <wp:effectExtent l="0" t="0" r="0" b="571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8598" cy="16141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3360" behindDoc="0" locked="0" layoutInCell="1" allowOverlap="1" wp14:anchorId="3AC4A7BE" wp14:editId="256406B5">
            <wp:simplePos x="0" y="0"/>
            <wp:positionH relativeFrom="column">
              <wp:posOffset>1956932</wp:posOffset>
            </wp:positionH>
            <wp:positionV relativeFrom="paragraph">
              <wp:posOffset>1883769</wp:posOffset>
            </wp:positionV>
            <wp:extent cx="1579205" cy="1518699"/>
            <wp:effectExtent l="0" t="0" r="2540" b="571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9205" cy="151869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096209B3" wp14:editId="111AD77F">
            <wp:extent cx="5612130" cy="342265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422650"/>
                    </a:xfrm>
                    <a:prstGeom prst="rect">
                      <a:avLst/>
                    </a:prstGeom>
                  </pic:spPr>
                </pic:pic>
              </a:graphicData>
            </a:graphic>
          </wp:inline>
        </w:drawing>
      </w:r>
    </w:p>
    <w:p w14:paraId="10531A06" w14:textId="77777777" w:rsidR="00F218F0" w:rsidRDefault="003B43A1" w:rsidP="00DF3BA3">
      <w:pPr>
        <w:pStyle w:val="Prrafodelista"/>
        <w:ind w:left="0"/>
        <w:jc w:val="center"/>
        <w:rPr>
          <w:rFonts w:ascii="Times New Roman" w:hAnsi="Times New Roman" w:cs="Times New Roman"/>
          <w:noProof/>
          <w:sz w:val="20"/>
          <w:lang w:eastAsia="es-CO"/>
        </w:rPr>
      </w:pPr>
      <w:r w:rsidRPr="003B43A1">
        <w:rPr>
          <w:rFonts w:ascii="Times New Roman" w:hAnsi="Times New Roman" w:cs="Times New Roman"/>
          <w:noProof/>
          <w:sz w:val="20"/>
          <w:lang w:eastAsia="es-CO"/>
        </w:rPr>
        <w:t xml:space="preserve">Figura 8, </w:t>
      </w:r>
      <w:r>
        <w:rPr>
          <w:rFonts w:ascii="Times New Roman" w:hAnsi="Times New Roman" w:cs="Times New Roman"/>
          <w:noProof/>
          <w:sz w:val="20"/>
          <w:lang w:eastAsia="es-CO"/>
        </w:rPr>
        <w:t>Comportamiento</w:t>
      </w:r>
      <w:r w:rsidRPr="003B43A1">
        <w:rPr>
          <w:rFonts w:ascii="Times New Roman" w:hAnsi="Times New Roman" w:cs="Times New Roman"/>
          <w:noProof/>
          <w:sz w:val="20"/>
          <w:lang w:eastAsia="es-CO"/>
        </w:rPr>
        <w:t xml:space="preserve"> Caso 2.</w:t>
      </w:r>
    </w:p>
    <w:p w14:paraId="5F1A019D" w14:textId="77777777" w:rsidR="003B43A1" w:rsidRDefault="003B43A1" w:rsidP="00DF3BA3">
      <w:pPr>
        <w:pStyle w:val="Prrafodelista"/>
        <w:ind w:left="0"/>
        <w:jc w:val="center"/>
        <w:rPr>
          <w:rFonts w:ascii="Times New Roman" w:hAnsi="Times New Roman" w:cs="Times New Roman"/>
          <w:noProof/>
          <w:sz w:val="20"/>
          <w:lang w:eastAsia="es-CO"/>
        </w:rPr>
      </w:pPr>
    </w:p>
    <w:p w14:paraId="03BCCF09" w14:textId="77777777" w:rsidR="003B43A1" w:rsidRDefault="003B43A1" w:rsidP="003B43A1">
      <w:pPr>
        <w:pStyle w:val="Prrafodelista"/>
        <w:numPr>
          <w:ilvl w:val="0"/>
          <w:numId w:val="9"/>
        </w:numPr>
        <w:ind w:left="426" w:hanging="426"/>
        <w:jc w:val="both"/>
        <w:rPr>
          <w:rFonts w:ascii="Times New Roman" w:hAnsi="Times New Roman" w:cs="Times New Roman"/>
          <w:noProof/>
          <w:lang w:eastAsia="es-CO"/>
        </w:rPr>
      </w:pPr>
      <w:r>
        <w:rPr>
          <w:rFonts w:ascii="Times New Roman" w:hAnsi="Times New Roman" w:cs="Times New Roman"/>
          <w:noProof/>
          <w:lang w:eastAsia="es-CO"/>
        </w:rPr>
        <w:t>Para el Caso 4 ( si en Puerto A ingresa ‘00100000’)</w:t>
      </w:r>
    </w:p>
    <w:p w14:paraId="7D5F4E6E" w14:textId="77777777" w:rsidR="00FB1EEE" w:rsidRDefault="003B43A1" w:rsidP="003B43A1">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Nuestra funcion ‘secuencias’ asigna al vector ‘value’ el valor que se lee</w:t>
      </w:r>
      <w:r w:rsidR="00FB1EEE">
        <w:rPr>
          <w:rFonts w:ascii="Times New Roman" w:hAnsi="Times New Roman" w:cs="Times New Roman"/>
          <w:noProof/>
          <w:lang w:eastAsia="es-CO"/>
        </w:rPr>
        <w:t xml:space="preserve"> en el Puerto B atrasvez del comando CPURead, Al que ingrementa progresivamente en un unidad y luego escribe mediante el comando CPUWrite en el mismo Puerto B. (ver Figura 9).</w:t>
      </w:r>
    </w:p>
    <w:p w14:paraId="4C50BAB6" w14:textId="77777777" w:rsidR="003B43A1" w:rsidRDefault="00FB1EEE" w:rsidP="003B43A1">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Esto sucede para cada ciclo recorrido, en el que CPUWrite, sobreescribe el dato anterior por el actual dato, en otras palabras se ejecuta una sumatoria en numeros Binarios. (ver Figura10).</w:t>
      </w:r>
    </w:p>
    <w:p w14:paraId="5017AF8F" w14:textId="77777777" w:rsidR="00FB1EEE" w:rsidRDefault="00FB1EEE" w:rsidP="00FB1EEE">
      <w:pPr>
        <w:jc w:val="center"/>
        <w:rPr>
          <w:rFonts w:ascii="Times New Roman" w:hAnsi="Times New Roman" w:cs="Times New Roman"/>
          <w:noProof/>
          <w:lang w:eastAsia="es-CO"/>
        </w:rPr>
      </w:pPr>
      <w:r>
        <w:rPr>
          <w:noProof/>
          <w:lang w:eastAsia="es-CO"/>
        </w:rPr>
        <w:drawing>
          <wp:inline distT="0" distB="0" distL="0" distR="0" wp14:anchorId="4DC9D0D8" wp14:editId="525DC0AA">
            <wp:extent cx="4448175" cy="895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895350"/>
                    </a:xfrm>
                    <a:prstGeom prst="rect">
                      <a:avLst/>
                    </a:prstGeom>
                  </pic:spPr>
                </pic:pic>
              </a:graphicData>
            </a:graphic>
          </wp:inline>
        </w:drawing>
      </w:r>
    </w:p>
    <w:p w14:paraId="37B6D9D1" w14:textId="77777777" w:rsidR="00FB1EEE" w:rsidRDefault="00FB1EEE" w:rsidP="00FB1EEE">
      <w:pPr>
        <w:jc w:val="center"/>
        <w:rPr>
          <w:rFonts w:ascii="Times New Roman" w:hAnsi="Times New Roman" w:cs="Times New Roman"/>
          <w:noProof/>
          <w:sz w:val="20"/>
          <w:lang w:eastAsia="es-CO"/>
        </w:rPr>
      </w:pPr>
      <w:r w:rsidRPr="00FB1EEE">
        <w:rPr>
          <w:rFonts w:ascii="Times New Roman" w:hAnsi="Times New Roman" w:cs="Times New Roman"/>
          <w:noProof/>
          <w:sz w:val="20"/>
          <w:lang w:eastAsia="es-CO"/>
        </w:rPr>
        <w:t>Figura 9, Codigo Caso 4.</w:t>
      </w:r>
    </w:p>
    <w:p w14:paraId="7CCEEABC" w14:textId="77777777" w:rsidR="003B43A1" w:rsidRDefault="00B84F8E" w:rsidP="00671F66">
      <w:pPr>
        <w:jc w:val="center"/>
        <w:rPr>
          <w:rFonts w:ascii="Times New Roman" w:hAnsi="Times New Roman" w:cs="Times New Roman"/>
          <w:noProof/>
          <w:sz w:val="20"/>
          <w:lang w:eastAsia="es-CO"/>
        </w:rPr>
      </w:pPr>
      <w:r>
        <w:rPr>
          <w:noProof/>
          <w:lang w:eastAsia="es-CO"/>
        </w:rPr>
        <w:lastRenderedPageBreak/>
        <w:drawing>
          <wp:anchor distT="0" distB="0" distL="114300" distR="114300" simplePos="0" relativeHeight="251665408" behindDoc="0" locked="0" layoutInCell="1" allowOverlap="1" wp14:anchorId="71B51D8F" wp14:editId="4C3BF50E">
            <wp:simplePos x="0" y="0"/>
            <wp:positionH relativeFrom="margin">
              <wp:posOffset>1481910</wp:posOffset>
            </wp:positionH>
            <wp:positionV relativeFrom="paragraph">
              <wp:posOffset>2007223</wp:posOffset>
            </wp:positionV>
            <wp:extent cx="1828800" cy="1794164"/>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1991" cy="17972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6432" behindDoc="0" locked="0" layoutInCell="1" allowOverlap="1" wp14:anchorId="3334E889" wp14:editId="0FC9B06E">
            <wp:simplePos x="0" y="0"/>
            <wp:positionH relativeFrom="column">
              <wp:posOffset>2094386</wp:posOffset>
            </wp:positionH>
            <wp:positionV relativeFrom="paragraph">
              <wp:posOffset>2102114</wp:posOffset>
            </wp:positionV>
            <wp:extent cx="1751646" cy="1690777"/>
            <wp:effectExtent l="0" t="0" r="1270" b="508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7844" cy="1706412"/>
                    </a:xfrm>
                    <a:prstGeom prst="rect">
                      <a:avLst/>
                    </a:prstGeom>
                  </pic:spPr>
                </pic:pic>
              </a:graphicData>
            </a:graphic>
            <wp14:sizeRelH relativeFrom="margin">
              <wp14:pctWidth>0</wp14:pctWidth>
            </wp14:sizeRelH>
            <wp14:sizeRelV relativeFrom="margin">
              <wp14:pctHeight>0</wp14:pctHeight>
            </wp14:sizeRelV>
          </wp:anchor>
        </w:drawing>
      </w:r>
      <w:r w:rsidR="00FB1EEE">
        <w:rPr>
          <w:noProof/>
          <w:lang w:eastAsia="es-CO"/>
        </w:rPr>
        <w:drawing>
          <wp:inline distT="0" distB="0" distL="0" distR="0" wp14:anchorId="47822B93" wp14:editId="67CE8868">
            <wp:extent cx="5612130" cy="381698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816985"/>
                    </a:xfrm>
                    <a:prstGeom prst="rect">
                      <a:avLst/>
                    </a:prstGeom>
                  </pic:spPr>
                </pic:pic>
              </a:graphicData>
            </a:graphic>
          </wp:inline>
        </w:drawing>
      </w:r>
      <w:r w:rsidR="00671F66" w:rsidRPr="00671F66">
        <w:rPr>
          <w:rFonts w:ascii="Times New Roman" w:hAnsi="Times New Roman" w:cs="Times New Roman"/>
          <w:noProof/>
          <w:sz w:val="20"/>
          <w:lang w:eastAsia="es-CO"/>
        </w:rPr>
        <w:t>Figura 10, Comportamiento Caso 4.</w:t>
      </w:r>
    </w:p>
    <w:p w14:paraId="291016E6" w14:textId="77777777" w:rsidR="00A71F8E" w:rsidRDefault="00A71F8E" w:rsidP="00A71F8E">
      <w:pPr>
        <w:pStyle w:val="Prrafodelista"/>
        <w:numPr>
          <w:ilvl w:val="0"/>
          <w:numId w:val="9"/>
        </w:numPr>
        <w:ind w:left="426"/>
        <w:jc w:val="both"/>
        <w:rPr>
          <w:rFonts w:ascii="Times New Roman" w:hAnsi="Times New Roman" w:cs="Times New Roman"/>
          <w:noProof/>
          <w:lang w:eastAsia="es-CO"/>
        </w:rPr>
      </w:pPr>
      <w:r>
        <w:rPr>
          <w:rFonts w:ascii="Times New Roman" w:hAnsi="Times New Roman" w:cs="Times New Roman"/>
          <w:noProof/>
          <w:lang w:eastAsia="es-CO"/>
        </w:rPr>
        <w:t>Para el Caso 8 ( si ingresa en Puerto A un 8 (‘00001000’)</w:t>
      </w:r>
    </w:p>
    <w:p w14:paraId="694B3EE8" w14:textId="77777777" w:rsidR="00A71F8E" w:rsidRDefault="00A71F8E" w:rsidP="00A71F8E">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‘sencuacias’ lee el dato existente en el Puerto B y se lo asigna al vector ‘value’, al que despues le</w:t>
      </w:r>
      <w:r w:rsidR="002410D5">
        <w:rPr>
          <w:rFonts w:ascii="Times New Roman" w:hAnsi="Times New Roman" w:cs="Times New Roman"/>
          <w:noProof/>
          <w:lang w:eastAsia="es-CO"/>
        </w:rPr>
        <w:t xml:space="preserve"> aplica un decremento unitario para</w:t>
      </w:r>
      <w:r>
        <w:rPr>
          <w:rFonts w:ascii="Times New Roman" w:hAnsi="Times New Roman" w:cs="Times New Roman"/>
          <w:noProof/>
          <w:lang w:eastAsia="es-CO"/>
        </w:rPr>
        <w:t xml:space="preserve"> </w:t>
      </w:r>
      <w:r w:rsidR="002410D5">
        <w:rPr>
          <w:rFonts w:ascii="Times New Roman" w:hAnsi="Times New Roman" w:cs="Times New Roman"/>
          <w:noProof/>
          <w:lang w:eastAsia="es-CO"/>
        </w:rPr>
        <w:t>posteriormente escribirlo denuevo en el Puerto B,(ver Figura 11).</w:t>
      </w:r>
    </w:p>
    <w:p w14:paraId="06B943D2" w14:textId="77777777" w:rsidR="002410D5" w:rsidRDefault="002410D5" w:rsidP="00A71F8E">
      <w:pPr>
        <w:pStyle w:val="Prrafodelista"/>
        <w:ind w:left="426"/>
        <w:jc w:val="both"/>
        <w:rPr>
          <w:rFonts w:ascii="Times New Roman" w:hAnsi="Times New Roman" w:cs="Times New Roman"/>
          <w:noProof/>
          <w:lang w:eastAsia="es-CO"/>
        </w:rPr>
      </w:pPr>
      <w:r>
        <w:rPr>
          <w:rFonts w:ascii="Times New Roman" w:hAnsi="Times New Roman" w:cs="Times New Roman"/>
          <w:noProof/>
          <w:lang w:eastAsia="es-CO"/>
        </w:rPr>
        <w:t>Eso se hace para cada ciclo indefinidamente por lo que obtendriamos como salida en nuestro Puerto B una Resta de numeros Binarios,</w:t>
      </w:r>
      <w:r w:rsidRPr="002410D5">
        <w:rPr>
          <w:rFonts w:ascii="Times New Roman" w:hAnsi="Times New Roman" w:cs="Times New Roman"/>
          <w:noProof/>
          <w:lang w:eastAsia="es-CO"/>
        </w:rPr>
        <w:t xml:space="preserve"> </w:t>
      </w:r>
      <w:r>
        <w:rPr>
          <w:rFonts w:ascii="Times New Roman" w:hAnsi="Times New Roman" w:cs="Times New Roman"/>
          <w:noProof/>
          <w:lang w:eastAsia="es-CO"/>
        </w:rPr>
        <w:t>(ver Figura 12).</w:t>
      </w:r>
    </w:p>
    <w:p w14:paraId="0C6B743B" w14:textId="77777777" w:rsidR="002410D5" w:rsidRDefault="002410D5" w:rsidP="002410D5">
      <w:pPr>
        <w:pStyle w:val="Prrafodelista"/>
        <w:ind w:left="426"/>
        <w:jc w:val="center"/>
        <w:rPr>
          <w:rFonts w:ascii="Times New Roman" w:hAnsi="Times New Roman" w:cs="Times New Roman"/>
          <w:noProof/>
          <w:lang w:eastAsia="es-CO"/>
        </w:rPr>
      </w:pPr>
      <w:r>
        <w:rPr>
          <w:noProof/>
          <w:lang w:eastAsia="es-CO"/>
        </w:rPr>
        <w:drawing>
          <wp:inline distT="0" distB="0" distL="0" distR="0" wp14:anchorId="7953EE18" wp14:editId="23E219A3">
            <wp:extent cx="2743200" cy="85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857250"/>
                    </a:xfrm>
                    <a:prstGeom prst="rect">
                      <a:avLst/>
                    </a:prstGeom>
                  </pic:spPr>
                </pic:pic>
              </a:graphicData>
            </a:graphic>
          </wp:inline>
        </w:drawing>
      </w:r>
    </w:p>
    <w:p w14:paraId="1156C3F8" w14:textId="77777777" w:rsidR="002410D5" w:rsidRDefault="002410D5" w:rsidP="002410D5">
      <w:pPr>
        <w:pStyle w:val="Prrafodelista"/>
        <w:ind w:left="426"/>
        <w:jc w:val="center"/>
        <w:rPr>
          <w:rFonts w:ascii="Times New Roman" w:hAnsi="Times New Roman" w:cs="Times New Roman"/>
          <w:noProof/>
          <w:sz w:val="20"/>
          <w:lang w:eastAsia="es-CO"/>
        </w:rPr>
      </w:pPr>
      <w:r>
        <w:rPr>
          <w:rFonts w:ascii="Times New Roman" w:hAnsi="Times New Roman" w:cs="Times New Roman"/>
          <w:noProof/>
          <w:sz w:val="20"/>
          <w:lang w:eastAsia="es-CO"/>
        </w:rPr>
        <w:t>Figura 11, Codigo Caso 8</w:t>
      </w:r>
    </w:p>
    <w:p w14:paraId="48A8ADFA" w14:textId="77777777" w:rsidR="002410D5" w:rsidRDefault="002410D5" w:rsidP="002410D5">
      <w:pPr>
        <w:pStyle w:val="Prrafodelista"/>
        <w:ind w:left="426"/>
        <w:jc w:val="center"/>
        <w:rPr>
          <w:rFonts w:ascii="Times New Roman" w:hAnsi="Times New Roman" w:cs="Times New Roman"/>
          <w:noProof/>
          <w:sz w:val="20"/>
          <w:lang w:eastAsia="es-CO"/>
        </w:rPr>
      </w:pPr>
    </w:p>
    <w:p w14:paraId="0A272218" w14:textId="77777777" w:rsidR="002410D5" w:rsidRDefault="002410D5" w:rsidP="002410D5">
      <w:pPr>
        <w:pStyle w:val="Prrafodelista"/>
        <w:ind w:left="426"/>
        <w:jc w:val="center"/>
        <w:rPr>
          <w:rFonts w:ascii="Times New Roman" w:hAnsi="Times New Roman" w:cs="Times New Roman"/>
          <w:noProof/>
          <w:lang w:eastAsia="es-CO"/>
        </w:rPr>
      </w:pPr>
      <w:r>
        <w:rPr>
          <w:noProof/>
          <w:lang w:eastAsia="es-CO"/>
        </w:rPr>
        <w:lastRenderedPageBreak/>
        <w:drawing>
          <wp:inline distT="0" distB="0" distL="0" distR="0" wp14:anchorId="33FE5310" wp14:editId="3EC56647">
            <wp:extent cx="5612130" cy="38023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802380"/>
                    </a:xfrm>
                    <a:prstGeom prst="rect">
                      <a:avLst/>
                    </a:prstGeom>
                  </pic:spPr>
                </pic:pic>
              </a:graphicData>
            </a:graphic>
          </wp:inline>
        </w:drawing>
      </w:r>
    </w:p>
    <w:p w14:paraId="1A53B722" w14:textId="77777777" w:rsidR="002410D5" w:rsidRDefault="002410D5" w:rsidP="002410D5">
      <w:pPr>
        <w:pStyle w:val="Prrafodelista"/>
        <w:ind w:left="426"/>
        <w:jc w:val="center"/>
        <w:rPr>
          <w:rFonts w:ascii="Times New Roman" w:hAnsi="Times New Roman" w:cs="Times New Roman"/>
          <w:noProof/>
          <w:sz w:val="20"/>
          <w:lang w:eastAsia="es-CO"/>
        </w:rPr>
      </w:pPr>
      <w:r>
        <w:rPr>
          <w:rFonts w:ascii="Times New Roman" w:hAnsi="Times New Roman" w:cs="Times New Roman"/>
          <w:noProof/>
          <w:sz w:val="20"/>
          <w:lang w:eastAsia="es-CO"/>
        </w:rPr>
        <w:t>Figura 12, Comportamiento Caso 8 ( Resta )</w:t>
      </w:r>
    </w:p>
    <w:p w14:paraId="18A5409C" w14:textId="77777777" w:rsidR="002410D5" w:rsidRDefault="002410D5" w:rsidP="002410D5">
      <w:pPr>
        <w:pStyle w:val="Prrafodelista"/>
        <w:ind w:left="426"/>
        <w:jc w:val="center"/>
        <w:rPr>
          <w:rFonts w:ascii="Times New Roman" w:hAnsi="Times New Roman" w:cs="Times New Roman"/>
          <w:noProof/>
          <w:sz w:val="20"/>
          <w:lang w:eastAsia="es-CO"/>
        </w:rPr>
      </w:pPr>
    </w:p>
    <w:p w14:paraId="16AC6F6D" w14:textId="77777777" w:rsidR="009F4968" w:rsidRDefault="002410D5" w:rsidP="002410D5">
      <w:pPr>
        <w:jc w:val="both"/>
        <w:rPr>
          <w:rFonts w:ascii="Times New Roman" w:hAnsi="Times New Roman" w:cs="Times New Roman"/>
          <w:noProof/>
          <w:lang w:eastAsia="es-CO"/>
        </w:rPr>
      </w:pPr>
      <w:r>
        <w:rPr>
          <w:rFonts w:ascii="Times New Roman" w:hAnsi="Times New Roman" w:cs="Times New Roman"/>
          <w:noProof/>
          <w:lang w:eastAsia="es-CO"/>
        </w:rPr>
        <w:t>En nuestro codigo tambien esta estupilado el comportamiento</w:t>
      </w:r>
      <w:r w:rsidR="009F4968">
        <w:rPr>
          <w:rFonts w:ascii="Times New Roman" w:hAnsi="Times New Roman" w:cs="Times New Roman"/>
          <w:noProof/>
          <w:lang w:eastAsia="es-CO"/>
        </w:rPr>
        <w:t xml:space="preserve"> para la salida,</w:t>
      </w:r>
      <w:r>
        <w:rPr>
          <w:rFonts w:ascii="Times New Roman" w:hAnsi="Times New Roman" w:cs="Times New Roman"/>
          <w:noProof/>
          <w:lang w:eastAsia="es-CO"/>
        </w:rPr>
        <w:t xml:space="preserve"> cuando</w:t>
      </w:r>
      <w:r w:rsidR="009F4968">
        <w:rPr>
          <w:rFonts w:ascii="Times New Roman" w:hAnsi="Times New Roman" w:cs="Times New Roman"/>
          <w:noProof/>
          <w:lang w:eastAsia="es-CO"/>
        </w:rPr>
        <w:t xml:space="preserve"> por el Puerto A ingrese un valor diferente al expuesto en los casos anterioes (1,2,4,8), a esa configuracion la denominamos Configuracion por Defecto. </w:t>
      </w:r>
    </w:p>
    <w:p w14:paraId="703B5866" w14:textId="77777777" w:rsidR="009F4968" w:rsidRDefault="009F4968" w:rsidP="002410D5">
      <w:pPr>
        <w:jc w:val="both"/>
        <w:rPr>
          <w:rFonts w:ascii="Times New Roman" w:hAnsi="Times New Roman" w:cs="Times New Roman"/>
          <w:noProof/>
          <w:lang w:eastAsia="es-CO"/>
        </w:rPr>
      </w:pPr>
      <w:r>
        <w:rPr>
          <w:rFonts w:ascii="Times New Roman" w:hAnsi="Times New Roman" w:cs="Times New Roman"/>
          <w:noProof/>
          <w:lang w:eastAsia="es-CO"/>
        </w:rPr>
        <w:t>Dicho compo</w:t>
      </w:r>
      <w:r w:rsidR="00AD3221">
        <w:rPr>
          <w:rFonts w:ascii="Times New Roman" w:hAnsi="Times New Roman" w:cs="Times New Roman"/>
          <w:noProof/>
          <w:lang w:eastAsia="es-CO"/>
        </w:rPr>
        <w:t>rtamiento se rige por el codigo de la Figura 13.</w:t>
      </w:r>
    </w:p>
    <w:p w14:paraId="2FBB3CEA" w14:textId="77777777" w:rsidR="009F4968" w:rsidRDefault="009F4968" w:rsidP="009F4968">
      <w:pPr>
        <w:jc w:val="both"/>
        <w:rPr>
          <w:rFonts w:ascii="Times New Roman" w:hAnsi="Times New Roman" w:cs="Times New Roman"/>
          <w:noProof/>
          <w:lang w:eastAsia="es-CO"/>
        </w:rPr>
      </w:pPr>
      <w:r>
        <w:rPr>
          <w:rFonts w:ascii="Times New Roman" w:hAnsi="Times New Roman" w:cs="Times New Roman"/>
          <w:noProof/>
          <w:lang w:eastAsia="es-CO"/>
        </w:rPr>
        <w:t>En el que leemos el dato existente en el Puerto B y despues de almacenarlo en el vector ‘value’</w:t>
      </w:r>
      <w:r w:rsidR="00AD3221">
        <w:rPr>
          <w:rFonts w:ascii="Times New Roman" w:hAnsi="Times New Roman" w:cs="Times New Roman"/>
          <w:noProof/>
          <w:lang w:eastAsia="es-CO"/>
        </w:rPr>
        <w:t>, este vector se somete a una operación de XOR contra un vector de igual tamaño (8) lleno de Unos (‘FF’=’11111111’) . por lo que obtendremos como resultado de esta operación un Cero (0) para cada posicion del vector ‘value’o para cada salida del Puerto B, en la que haya un Uno (1) y un Uno (1) para cada posicion del vector ‘value’ o para cada salida del Puerto B, que contenga un Cero(0).</w:t>
      </w:r>
    </w:p>
    <w:p w14:paraId="3D1C9A3A" w14:textId="77777777" w:rsidR="00AD3221" w:rsidRDefault="00AD3221" w:rsidP="009F4968">
      <w:pPr>
        <w:jc w:val="both"/>
        <w:rPr>
          <w:rFonts w:ascii="Times New Roman" w:hAnsi="Times New Roman" w:cs="Times New Roman"/>
          <w:noProof/>
          <w:lang w:eastAsia="es-CO"/>
        </w:rPr>
      </w:pPr>
      <w:r>
        <w:rPr>
          <w:rFonts w:ascii="Times New Roman" w:hAnsi="Times New Roman" w:cs="Times New Roman"/>
          <w:noProof/>
          <w:lang w:eastAsia="es-CO"/>
        </w:rPr>
        <w:t>En otras palabras cambie el valor de cada Pin de salida por su Complementario.esto para cada ciclo por lo que obtenemos como resultado una intermitencia de Unos y Ceros, según los valores iniciales del Puerto B.</w:t>
      </w:r>
      <w:r w:rsidR="003E4EDE">
        <w:rPr>
          <w:rFonts w:ascii="Times New Roman" w:hAnsi="Times New Roman" w:cs="Times New Roman"/>
          <w:noProof/>
          <w:lang w:eastAsia="es-CO"/>
        </w:rPr>
        <w:t xml:space="preserve"> (ver Figura 14).</w:t>
      </w:r>
    </w:p>
    <w:p w14:paraId="0D5565E9" w14:textId="77777777" w:rsidR="00F12E11" w:rsidRDefault="00AD3221" w:rsidP="00F12E11">
      <w:pPr>
        <w:jc w:val="center"/>
        <w:rPr>
          <w:rFonts w:ascii="Times New Roman" w:hAnsi="Times New Roman" w:cs="Times New Roman"/>
          <w:noProof/>
          <w:lang w:eastAsia="es-CO"/>
        </w:rPr>
      </w:pPr>
      <w:r>
        <w:rPr>
          <w:noProof/>
          <w:lang w:eastAsia="es-CO"/>
        </w:rPr>
        <w:drawing>
          <wp:inline distT="0" distB="0" distL="0" distR="0" wp14:anchorId="35F186FD" wp14:editId="0DD45F8C">
            <wp:extent cx="289560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876300"/>
                    </a:xfrm>
                    <a:prstGeom prst="rect">
                      <a:avLst/>
                    </a:prstGeom>
                  </pic:spPr>
                </pic:pic>
              </a:graphicData>
            </a:graphic>
          </wp:inline>
        </w:drawing>
      </w:r>
    </w:p>
    <w:p w14:paraId="20335006" w14:textId="77777777" w:rsidR="00AD3221" w:rsidRPr="00F12E11" w:rsidRDefault="003E4EDE" w:rsidP="00F12E11">
      <w:pPr>
        <w:jc w:val="center"/>
        <w:rPr>
          <w:rFonts w:ascii="Times New Roman" w:hAnsi="Times New Roman" w:cs="Times New Roman"/>
          <w:noProof/>
          <w:lang w:eastAsia="es-CO"/>
        </w:rPr>
      </w:pPr>
      <w:r>
        <w:rPr>
          <w:rFonts w:ascii="Times New Roman" w:hAnsi="Times New Roman" w:cs="Times New Roman"/>
          <w:noProof/>
          <w:sz w:val="20"/>
          <w:lang w:eastAsia="es-CO"/>
        </w:rPr>
        <w:t>Figura 13, Configuracion Por Defecto</w:t>
      </w:r>
    </w:p>
    <w:p w14:paraId="6B91A861" w14:textId="77777777" w:rsidR="003E4EDE" w:rsidRDefault="00F12E11" w:rsidP="00F12E11">
      <w:pPr>
        <w:jc w:val="center"/>
        <w:rPr>
          <w:rFonts w:ascii="Times New Roman" w:hAnsi="Times New Roman" w:cs="Times New Roman"/>
          <w:sz w:val="20"/>
          <w:lang w:eastAsia="es-CO"/>
        </w:rPr>
      </w:pPr>
      <w:r>
        <w:rPr>
          <w:noProof/>
          <w:lang w:eastAsia="es-CO"/>
        </w:rPr>
        <w:lastRenderedPageBreak/>
        <w:drawing>
          <wp:anchor distT="0" distB="0" distL="114300" distR="114300" simplePos="0" relativeHeight="251667456" behindDoc="0" locked="0" layoutInCell="1" allowOverlap="1" wp14:anchorId="276223DA" wp14:editId="7B061930">
            <wp:simplePos x="0" y="0"/>
            <wp:positionH relativeFrom="column">
              <wp:posOffset>1499163</wp:posOffset>
            </wp:positionH>
            <wp:positionV relativeFrom="paragraph">
              <wp:posOffset>2024476</wp:posOffset>
            </wp:positionV>
            <wp:extent cx="1796789" cy="1728470"/>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00167" cy="173171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8480" behindDoc="0" locked="0" layoutInCell="1" allowOverlap="1" wp14:anchorId="34015314" wp14:editId="31DCFDDC">
            <wp:simplePos x="0" y="0"/>
            <wp:positionH relativeFrom="column">
              <wp:posOffset>2146144</wp:posOffset>
            </wp:positionH>
            <wp:positionV relativeFrom="paragraph">
              <wp:posOffset>2024476</wp:posOffset>
            </wp:positionV>
            <wp:extent cx="1811547" cy="1728576"/>
            <wp:effectExtent l="0" t="0" r="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19611" cy="1736271"/>
                    </a:xfrm>
                    <a:prstGeom prst="rect">
                      <a:avLst/>
                    </a:prstGeom>
                  </pic:spPr>
                </pic:pic>
              </a:graphicData>
            </a:graphic>
            <wp14:sizeRelH relativeFrom="margin">
              <wp14:pctWidth>0</wp14:pctWidth>
            </wp14:sizeRelH>
            <wp14:sizeRelV relativeFrom="margin">
              <wp14:pctHeight>0</wp14:pctHeight>
            </wp14:sizeRelV>
          </wp:anchor>
        </w:drawing>
      </w:r>
      <w:r w:rsidR="003E4EDE">
        <w:rPr>
          <w:rFonts w:ascii="Times New Roman" w:hAnsi="Times New Roman" w:cs="Times New Roman"/>
          <w:noProof/>
          <w:sz w:val="20"/>
          <w:lang w:eastAsia="es-CO"/>
        </w:rPr>
        <w:drawing>
          <wp:inline distT="0" distB="0" distL="0" distR="0" wp14:anchorId="0603A15D" wp14:editId="5452285A">
            <wp:extent cx="5615940" cy="3769995"/>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5940" cy="3769995"/>
                    </a:xfrm>
                    <a:prstGeom prst="rect">
                      <a:avLst/>
                    </a:prstGeom>
                    <a:noFill/>
                    <a:ln>
                      <a:noFill/>
                    </a:ln>
                  </pic:spPr>
                </pic:pic>
              </a:graphicData>
            </a:graphic>
          </wp:inline>
        </w:drawing>
      </w:r>
      <w:r>
        <w:rPr>
          <w:rFonts w:ascii="Times New Roman" w:hAnsi="Times New Roman" w:cs="Times New Roman"/>
          <w:sz w:val="20"/>
          <w:lang w:eastAsia="es-CO"/>
        </w:rPr>
        <w:t>Figura 14, Funcionamiento Por Defecto</w:t>
      </w:r>
    </w:p>
    <w:p w14:paraId="4DF585E7" w14:textId="77777777" w:rsidR="00AB5F1B" w:rsidRDefault="00AB5F1B" w:rsidP="00F12E11">
      <w:pPr>
        <w:jc w:val="center"/>
        <w:rPr>
          <w:rFonts w:ascii="Times New Roman" w:hAnsi="Times New Roman" w:cs="Times New Roman"/>
          <w:sz w:val="20"/>
          <w:lang w:eastAsia="es-CO"/>
        </w:rPr>
      </w:pPr>
    </w:p>
    <w:p w14:paraId="5F1EC1B6" w14:textId="77777777" w:rsidR="00AB5F1B" w:rsidRDefault="00AB5F1B" w:rsidP="00AB5F1B">
      <w:pPr>
        <w:rPr>
          <w:rFonts w:ascii="Times New Roman" w:hAnsi="Times New Roman" w:cs="Times New Roman"/>
          <w:b/>
          <w:sz w:val="24"/>
          <w:lang w:eastAsia="es-CO"/>
        </w:rPr>
      </w:pPr>
      <w:r>
        <w:rPr>
          <w:rFonts w:ascii="Times New Roman" w:hAnsi="Times New Roman" w:cs="Times New Roman"/>
          <w:b/>
          <w:sz w:val="24"/>
          <w:lang w:eastAsia="es-CO"/>
        </w:rPr>
        <w:t>INCLUSION DE LA MEMORIA RAM</w:t>
      </w:r>
    </w:p>
    <w:p w14:paraId="39FA584E" w14:textId="77777777" w:rsidR="00AB5F1B" w:rsidRDefault="00AB5F1B" w:rsidP="00F00A2C">
      <w:pPr>
        <w:jc w:val="both"/>
        <w:rPr>
          <w:rFonts w:ascii="Times New Roman" w:hAnsi="Times New Roman" w:cs="Times New Roman"/>
          <w:lang w:eastAsia="es-CO"/>
        </w:rPr>
      </w:pPr>
      <w:r>
        <w:rPr>
          <w:rFonts w:ascii="Times New Roman" w:hAnsi="Times New Roman" w:cs="Times New Roman"/>
          <w:lang w:eastAsia="es-CO"/>
        </w:rPr>
        <w:t>De acuerdo a los avances en el curso, logramos incluir en</w:t>
      </w:r>
      <w:r w:rsidR="00F00A2C">
        <w:rPr>
          <w:rFonts w:ascii="Times New Roman" w:hAnsi="Times New Roman" w:cs="Times New Roman"/>
          <w:lang w:eastAsia="es-CO"/>
        </w:rPr>
        <w:t xml:space="preserve"> nuestro sistema una Memoria RAM</w:t>
      </w:r>
      <w:r>
        <w:rPr>
          <w:rFonts w:ascii="Times New Roman" w:hAnsi="Times New Roman" w:cs="Times New Roman"/>
          <w:lang w:eastAsia="es-CO"/>
        </w:rPr>
        <w:t>, para mejorar en Eficacia el Funcionamiento de nuestro Procesador.</w:t>
      </w:r>
    </w:p>
    <w:p w14:paraId="541A8579" w14:textId="77777777" w:rsidR="00324604" w:rsidRDefault="00324604" w:rsidP="00324604">
      <w:pPr>
        <w:jc w:val="center"/>
        <w:rPr>
          <w:rFonts w:ascii="Times New Roman" w:hAnsi="Times New Roman" w:cs="Times New Roman"/>
          <w:lang w:eastAsia="es-CO"/>
        </w:rPr>
      </w:pPr>
      <w:r>
        <w:rPr>
          <w:noProof/>
          <w:lang w:eastAsia="es-CO"/>
        </w:rPr>
        <w:drawing>
          <wp:inline distT="0" distB="0" distL="0" distR="0" wp14:anchorId="6EE2EE0B" wp14:editId="12D304AD">
            <wp:extent cx="3994030" cy="2780185"/>
            <wp:effectExtent l="0" t="0" r="698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6915" cy="2789154"/>
                    </a:xfrm>
                    <a:prstGeom prst="rect">
                      <a:avLst/>
                    </a:prstGeom>
                  </pic:spPr>
                </pic:pic>
              </a:graphicData>
            </a:graphic>
          </wp:inline>
        </w:drawing>
      </w:r>
    </w:p>
    <w:p w14:paraId="187F4455" w14:textId="77777777" w:rsidR="00F00A2C" w:rsidRDefault="00AB5F1B" w:rsidP="00F00A2C">
      <w:pPr>
        <w:jc w:val="both"/>
        <w:rPr>
          <w:rFonts w:ascii="Times New Roman" w:hAnsi="Times New Roman" w:cs="Times New Roman"/>
          <w:lang w:eastAsia="es-CO"/>
        </w:rPr>
      </w:pPr>
      <w:r>
        <w:rPr>
          <w:rFonts w:ascii="Times New Roman" w:hAnsi="Times New Roman" w:cs="Times New Roman"/>
          <w:lang w:eastAsia="es-CO"/>
        </w:rPr>
        <w:lastRenderedPageBreak/>
        <w:t>Por el momento hemos podido probar el funcionamiento de esta Memoria al acoplarla en nuestro Sistema, para ello modificamos el código anterior de tal forma que el dato que leemos del registro PIN del Puerto A</w:t>
      </w:r>
      <w:r w:rsidR="00F00A2C">
        <w:rPr>
          <w:rFonts w:ascii="Times New Roman" w:hAnsi="Times New Roman" w:cs="Times New Roman"/>
          <w:lang w:eastAsia="es-CO"/>
        </w:rPr>
        <w:t>, el que</w:t>
      </w:r>
      <w:r>
        <w:rPr>
          <w:rFonts w:ascii="Times New Roman" w:hAnsi="Times New Roman" w:cs="Times New Roman"/>
          <w:lang w:eastAsia="es-CO"/>
        </w:rPr>
        <w:t xml:space="preserve"> escribimos con ayuda del comando </w:t>
      </w:r>
      <w:proofErr w:type="spellStart"/>
      <w:r>
        <w:rPr>
          <w:rFonts w:ascii="Times New Roman" w:hAnsi="Times New Roman" w:cs="Times New Roman"/>
          <w:lang w:eastAsia="es-CO"/>
        </w:rPr>
        <w:t>CPUWrite</w:t>
      </w:r>
      <w:proofErr w:type="spellEnd"/>
      <w:r>
        <w:rPr>
          <w:rFonts w:ascii="Times New Roman" w:hAnsi="Times New Roman" w:cs="Times New Roman"/>
          <w:lang w:eastAsia="es-CO"/>
        </w:rPr>
        <w:t xml:space="preserve"> en la dirección 0x0300, que según los términos de diseño </w:t>
      </w:r>
      <w:r w:rsidR="00F00A2C">
        <w:rPr>
          <w:rFonts w:ascii="Times New Roman" w:hAnsi="Times New Roman" w:cs="Times New Roman"/>
          <w:lang w:eastAsia="es-CO"/>
        </w:rPr>
        <w:t xml:space="preserve">pertenece </w:t>
      </w:r>
      <w:r>
        <w:rPr>
          <w:rFonts w:ascii="Times New Roman" w:hAnsi="Times New Roman" w:cs="Times New Roman"/>
          <w:lang w:eastAsia="es-CO"/>
        </w:rPr>
        <w:t xml:space="preserve">al rango de direcciones reservadas para la memoria RAM. </w:t>
      </w:r>
      <w:r w:rsidR="00F00A2C">
        <w:rPr>
          <w:rFonts w:ascii="Times New Roman" w:hAnsi="Times New Roman" w:cs="Times New Roman"/>
          <w:lang w:eastAsia="es-CO"/>
        </w:rPr>
        <w:t>Posteriormente</w:t>
      </w:r>
      <w:r>
        <w:rPr>
          <w:rFonts w:ascii="Times New Roman" w:hAnsi="Times New Roman" w:cs="Times New Roman"/>
          <w:lang w:eastAsia="es-CO"/>
        </w:rPr>
        <w:t xml:space="preserve"> y con la </w:t>
      </w:r>
      <w:r w:rsidR="00F00A2C">
        <w:rPr>
          <w:rFonts w:ascii="Times New Roman" w:hAnsi="Times New Roman" w:cs="Times New Roman"/>
          <w:lang w:eastAsia="es-CO"/>
        </w:rPr>
        <w:t xml:space="preserve">ayuda del comando </w:t>
      </w:r>
      <w:proofErr w:type="spellStart"/>
      <w:r w:rsidR="00F00A2C">
        <w:rPr>
          <w:rFonts w:ascii="Times New Roman" w:hAnsi="Times New Roman" w:cs="Times New Roman"/>
          <w:lang w:eastAsia="es-CO"/>
        </w:rPr>
        <w:t>CPURead</w:t>
      </w:r>
      <w:proofErr w:type="spellEnd"/>
      <w:r w:rsidR="00F00A2C">
        <w:rPr>
          <w:rFonts w:ascii="Times New Roman" w:hAnsi="Times New Roman" w:cs="Times New Roman"/>
          <w:lang w:eastAsia="es-CO"/>
        </w:rPr>
        <w:t xml:space="preserve"> leemos este mismo valor almacenado en la dirección 0x0300 asignarlo al vector ‘</w:t>
      </w:r>
      <w:proofErr w:type="spellStart"/>
      <w:r w:rsidR="00F00A2C">
        <w:rPr>
          <w:rFonts w:ascii="Times New Roman" w:hAnsi="Times New Roman" w:cs="Times New Roman"/>
          <w:lang w:eastAsia="es-CO"/>
        </w:rPr>
        <w:t>sel</w:t>
      </w:r>
      <w:proofErr w:type="spellEnd"/>
      <w:r w:rsidR="00F00A2C">
        <w:rPr>
          <w:rFonts w:ascii="Times New Roman" w:hAnsi="Times New Roman" w:cs="Times New Roman"/>
          <w:lang w:eastAsia="es-CO"/>
        </w:rPr>
        <w:t>’ para enviarlo como en nuestro Primer Código a la función ‘secuencias’, (ver Figura 15). Que sigue los mismos principios de funcionamiento iniciales.</w:t>
      </w:r>
    </w:p>
    <w:p w14:paraId="656D2E65" w14:textId="77777777" w:rsidR="00AB5F1B" w:rsidRDefault="00F00A2C" w:rsidP="00F00A2C">
      <w:pPr>
        <w:jc w:val="both"/>
        <w:rPr>
          <w:rFonts w:ascii="Times New Roman" w:hAnsi="Times New Roman" w:cs="Times New Roman"/>
          <w:lang w:eastAsia="es-CO"/>
        </w:rPr>
      </w:pPr>
      <w:r>
        <w:rPr>
          <w:rFonts w:ascii="Times New Roman" w:hAnsi="Times New Roman" w:cs="Times New Roman"/>
          <w:lang w:eastAsia="es-CO"/>
        </w:rPr>
        <w:t>Con esto comprobamos la lectura y almacenamiento correctos desde y a la memoria RAM.</w:t>
      </w:r>
      <w:r w:rsidR="00AB5F1B">
        <w:rPr>
          <w:rFonts w:ascii="Times New Roman" w:hAnsi="Times New Roman" w:cs="Times New Roman"/>
          <w:lang w:eastAsia="es-CO"/>
        </w:rPr>
        <w:t xml:space="preserve"> </w:t>
      </w:r>
      <w:r>
        <w:rPr>
          <w:rFonts w:ascii="Times New Roman" w:hAnsi="Times New Roman" w:cs="Times New Roman"/>
          <w:lang w:eastAsia="es-CO"/>
        </w:rPr>
        <w:t>(</w:t>
      </w:r>
      <w:proofErr w:type="gramStart"/>
      <w:r>
        <w:rPr>
          <w:rFonts w:ascii="Times New Roman" w:hAnsi="Times New Roman" w:cs="Times New Roman"/>
          <w:lang w:eastAsia="es-CO"/>
        </w:rPr>
        <w:t>ver</w:t>
      </w:r>
      <w:proofErr w:type="gramEnd"/>
      <w:r>
        <w:rPr>
          <w:rFonts w:ascii="Times New Roman" w:hAnsi="Times New Roman" w:cs="Times New Roman"/>
          <w:lang w:eastAsia="es-CO"/>
        </w:rPr>
        <w:t xml:space="preserve"> Figura 16).</w:t>
      </w:r>
    </w:p>
    <w:p w14:paraId="2899B767" w14:textId="77777777" w:rsidR="00324604" w:rsidRDefault="00F00A2C" w:rsidP="00324604">
      <w:pPr>
        <w:jc w:val="center"/>
        <w:rPr>
          <w:rFonts w:ascii="Times New Roman" w:hAnsi="Times New Roman" w:cs="Times New Roman"/>
          <w:sz w:val="20"/>
          <w:szCs w:val="20"/>
          <w:lang w:eastAsia="es-CO"/>
        </w:rPr>
      </w:pPr>
      <w:r>
        <w:rPr>
          <w:noProof/>
          <w:lang w:eastAsia="es-CO"/>
        </w:rPr>
        <w:drawing>
          <wp:inline distT="0" distB="0" distL="0" distR="0" wp14:anchorId="44670AE2" wp14:editId="4019561F">
            <wp:extent cx="2147977" cy="255341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078" cy="2570180"/>
                    </a:xfrm>
                    <a:prstGeom prst="rect">
                      <a:avLst/>
                    </a:prstGeom>
                  </pic:spPr>
                </pic:pic>
              </a:graphicData>
            </a:graphic>
          </wp:inline>
        </w:drawing>
      </w:r>
    </w:p>
    <w:p w14:paraId="2C1DB4AC" w14:textId="77777777" w:rsidR="00324604" w:rsidRDefault="00324604" w:rsidP="00324604">
      <w:pPr>
        <w:jc w:val="center"/>
        <w:rPr>
          <w:rFonts w:ascii="Times New Roman" w:hAnsi="Times New Roman" w:cs="Times New Roman"/>
          <w:sz w:val="20"/>
          <w:szCs w:val="20"/>
          <w:lang w:eastAsia="es-CO"/>
        </w:rPr>
      </w:pPr>
      <w:r w:rsidRPr="00324604">
        <w:rPr>
          <w:rFonts w:ascii="Times New Roman" w:hAnsi="Times New Roman" w:cs="Times New Roman"/>
          <w:sz w:val="20"/>
          <w:szCs w:val="20"/>
          <w:lang w:eastAsia="es-CO"/>
        </w:rPr>
        <w:t xml:space="preserve">Figura 15, </w:t>
      </w:r>
      <w:del w:id="4" w:author="Gerardo Lopez" w:date="2016-03-21T12:20:00Z">
        <w:r w:rsidRPr="00324604" w:rsidDel="00435C71">
          <w:rPr>
            <w:rFonts w:ascii="Times New Roman" w:hAnsi="Times New Roman" w:cs="Times New Roman"/>
            <w:sz w:val="20"/>
            <w:szCs w:val="20"/>
            <w:lang w:eastAsia="es-CO"/>
          </w:rPr>
          <w:delText>Codigo</w:delText>
        </w:r>
      </w:del>
      <w:ins w:id="5" w:author="Gerardo Lopez" w:date="2016-03-21T12:20:00Z">
        <w:r w:rsidR="00435C71" w:rsidRPr="00324604">
          <w:rPr>
            <w:rFonts w:ascii="Times New Roman" w:hAnsi="Times New Roman" w:cs="Times New Roman"/>
            <w:sz w:val="20"/>
            <w:szCs w:val="20"/>
            <w:lang w:eastAsia="es-CO"/>
          </w:rPr>
          <w:t>Código</w:t>
        </w:r>
      </w:ins>
      <w:bookmarkStart w:id="6" w:name="_GoBack"/>
      <w:bookmarkEnd w:id="6"/>
      <w:r w:rsidRPr="00324604">
        <w:rPr>
          <w:rFonts w:ascii="Times New Roman" w:hAnsi="Times New Roman" w:cs="Times New Roman"/>
          <w:sz w:val="20"/>
          <w:szCs w:val="20"/>
          <w:lang w:eastAsia="es-CO"/>
        </w:rPr>
        <w:t xml:space="preserve"> Funcionamiento Memoria RAM</w:t>
      </w:r>
    </w:p>
    <w:p w14:paraId="0AA9048D" w14:textId="77777777" w:rsidR="00324604" w:rsidRDefault="00324604" w:rsidP="00324604">
      <w:pPr>
        <w:jc w:val="center"/>
        <w:rPr>
          <w:rFonts w:ascii="Times New Roman" w:hAnsi="Times New Roman" w:cs="Times New Roman"/>
          <w:lang w:eastAsia="es-CO"/>
        </w:rPr>
      </w:pPr>
      <w:r>
        <w:rPr>
          <w:rFonts w:ascii="Times New Roman" w:hAnsi="Times New Roman" w:cs="Times New Roman"/>
          <w:noProof/>
          <w:lang w:eastAsia="es-CO"/>
        </w:rPr>
        <w:drawing>
          <wp:inline distT="0" distB="0" distL="0" distR="0" wp14:anchorId="2709AAD2" wp14:editId="38EAFFAC">
            <wp:extent cx="4480662" cy="308825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0734" cy="3115876"/>
                    </a:xfrm>
                    <a:prstGeom prst="rect">
                      <a:avLst/>
                    </a:prstGeom>
                    <a:noFill/>
                    <a:ln>
                      <a:noFill/>
                    </a:ln>
                  </pic:spPr>
                </pic:pic>
              </a:graphicData>
            </a:graphic>
          </wp:inline>
        </w:drawing>
      </w:r>
    </w:p>
    <w:p w14:paraId="11205570" w14:textId="77777777" w:rsidR="00F00A2C" w:rsidRPr="00FF09E1" w:rsidRDefault="00324604" w:rsidP="00324604">
      <w:pPr>
        <w:jc w:val="center"/>
        <w:rPr>
          <w:rFonts w:ascii="Times New Roman" w:hAnsi="Times New Roman" w:cs="Times New Roman"/>
          <w:sz w:val="20"/>
          <w:lang w:eastAsia="es-CO"/>
        </w:rPr>
      </w:pPr>
      <w:r w:rsidRPr="00FF09E1">
        <w:rPr>
          <w:rFonts w:ascii="Times New Roman" w:hAnsi="Times New Roman" w:cs="Times New Roman"/>
          <w:sz w:val="20"/>
          <w:lang w:eastAsia="es-CO"/>
        </w:rPr>
        <w:t>Figura 16, Funcionamiento Con Memoria RAM</w:t>
      </w:r>
    </w:p>
    <w:sectPr w:rsidR="00F00A2C" w:rsidRPr="00FF09E1" w:rsidSect="00096C03">
      <w:headerReference w:type="default" r:id="rId3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21T12:18:00Z" w:initials="GL">
    <w:p w14:paraId="3B26E54D" w14:textId="77777777" w:rsidR="00435C71" w:rsidRDefault="00435C71">
      <w:pPr>
        <w:pStyle w:val="Textocomentario"/>
      </w:pPr>
      <w:r>
        <w:rPr>
          <w:rStyle w:val="Refdecomentario"/>
        </w:rPr>
        <w:annotationRef/>
      </w:r>
      <w:r>
        <w:t>Excelente trabajo compañeros, los felicito.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26E5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CF24B" w14:textId="77777777" w:rsidR="00FE674A" w:rsidRDefault="00FE674A" w:rsidP="006B43DD">
      <w:pPr>
        <w:spacing w:after="0" w:line="240" w:lineRule="auto"/>
      </w:pPr>
      <w:r>
        <w:separator/>
      </w:r>
    </w:p>
  </w:endnote>
  <w:endnote w:type="continuationSeparator" w:id="0">
    <w:p w14:paraId="7937F1EC" w14:textId="77777777" w:rsidR="00FE674A" w:rsidRDefault="00FE674A" w:rsidP="006B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FA562" w14:textId="77777777" w:rsidR="00FE674A" w:rsidRDefault="00FE674A" w:rsidP="006B43DD">
      <w:pPr>
        <w:spacing w:after="0" w:line="240" w:lineRule="auto"/>
      </w:pPr>
      <w:r>
        <w:separator/>
      </w:r>
    </w:p>
  </w:footnote>
  <w:footnote w:type="continuationSeparator" w:id="0">
    <w:p w14:paraId="396A4AA6" w14:textId="77777777" w:rsidR="00FE674A" w:rsidRDefault="00FE674A" w:rsidP="006B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962C" w14:textId="77777777" w:rsidR="00A93799" w:rsidRDefault="00A93799" w:rsidP="00A93799">
    <w:pPr>
      <w:ind w:right="360"/>
      <w:jc w:val="center"/>
    </w:pPr>
    <w:r>
      <w:rPr>
        <w:caps/>
      </w:rPr>
      <w:t>UNIVERSIDAD DEL QUINDIO, INGENIERÍA ELECTRÓNICA, labooratorio de microcesadoores</w:t>
    </w:r>
  </w:p>
  <w:p w14:paraId="2C09F8D1" w14:textId="77777777" w:rsidR="00A93799" w:rsidRDefault="00A93799" w:rsidP="00A93799">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097D"/>
    <w:multiLevelType w:val="hybridMultilevel"/>
    <w:tmpl w:val="0E36B2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C4C6B31"/>
    <w:multiLevelType w:val="hybridMultilevel"/>
    <w:tmpl w:val="E55EEF9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3FE73CF"/>
    <w:multiLevelType w:val="hybridMultilevel"/>
    <w:tmpl w:val="60842E78"/>
    <w:lvl w:ilvl="0" w:tplc="2CECD8D8">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0990BD7"/>
    <w:multiLevelType w:val="hybridMultilevel"/>
    <w:tmpl w:val="1CAA28F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E935C74"/>
    <w:multiLevelType w:val="hybridMultilevel"/>
    <w:tmpl w:val="7FAC5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437C9F"/>
    <w:multiLevelType w:val="hybridMultilevel"/>
    <w:tmpl w:val="44AE17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4B525EE"/>
    <w:multiLevelType w:val="hybridMultilevel"/>
    <w:tmpl w:val="7470507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91672E7"/>
    <w:multiLevelType w:val="hybridMultilevel"/>
    <w:tmpl w:val="99CCBB2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BFE2B3F"/>
    <w:multiLevelType w:val="hybridMultilevel"/>
    <w:tmpl w:val="5B6A630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8"/>
  </w:num>
  <w:num w:numId="6">
    <w:abstractNumId w:val="5"/>
  </w:num>
  <w:num w:numId="7">
    <w:abstractNumId w:val="6"/>
  </w:num>
  <w:num w:numId="8">
    <w:abstractNumId w:val="3"/>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94"/>
    <w:rsid w:val="0000159C"/>
    <w:rsid w:val="00047565"/>
    <w:rsid w:val="0008097E"/>
    <w:rsid w:val="00096C03"/>
    <w:rsid w:val="000E62CD"/>
    <w:rsid w:val="000F4D2E"/>
    <w:rsid w:val="00107032"/>
    <w:rsid w:val="001633EF"/>
    <w:rsid w:val="001903CE"/>
    <w:rsid w:val="001B5487"/>
    <w:rsid w:val="001B65BF"/>
    <w:rsid w:val="002147D1"/>
    <w:rsid w:val="002201A9"/>
    <w:rsid w:val="002208D0"/>
    <w:rsid w:val="002410D5"/>
    <w:rsid w:val="0026323A"/>
    <w:rsid w:val="002A36F7"/>
    <w:rsid w:val="00324604"/>
    <w:rsid w:val="00337DC9"/>
    <w:rsid w:val="00394718"/>
    <w:rsid w:val="003B43A1"/>
    <w:rsid w:val="003C40AD"/>
    <w:rsid w:val="003E4EDE"/>
    <w:rsid w:val="003F3553"/>
    <w:rsid w:val="00434B0E"/>
    <w:rsid w:val="00435C71"/>
    <w:rsid w:val="00472E5A"/>
    <w:rsid w:val="004735F4"/>
    <w:rsid w:val="004977CE"/>
    <w:rsid w:val="004A73A7"/>
    <w:rsid w:val="004E2DC9"/>
    <w:rsid w:val="00502F2A"/>
    <w:rsid w:val="0053664E"/>
    <w:rsid w:val="005D3D30"/>
    <w:rsid w:val="005E6B3E"/>
    <w:rsid w:val="005F4BA6"/>
    <w:rsid w:val="005F67F4"/>
    <w:rsid w:val="0064283E"/>
    <w:rsid w:val="00647A8B"/>
    <w:rsid w:val="00661EE8"/>
    <w:rsid w:val="00671F66"/>
    <w:rsid w:val="006A018B"/>
    <w:rsid w:val="006B43DD"/>
    <w:rsid w:val="00783509"/>
    <w:rsid w:val="007862FB"/>
    <w:rsid w:val="007945E2"/>
    <w:rsid w:val="007A0981"/>
    <w:rsid w:val="007A534C"/>
    <w:rsid w:val="007F422D"/>
    <w:rsid w:val="00834096"/>
    <w:rsid w:val="00855B6E"/>
    <w:rsid w:val="008615CF"/>
    <w:rsid w:val="008C56B8"/>
    <w:rsid w:val="0093232A"/>
    <w:rsid w:val="00964811"/>
    <w:rsid w:val="00984E34"/>
    <w:rsid w:val="009D19E2"/>
    <w:rsid w:val="009D2AF5"/>
    <w:rsid w:val="009E49C0"/>
    <w:rsid w:val="009E6CDE"/>
    <w:rsid w:val="009F4968"/>
    <w:rsid w:val="00A065AB"/>
    <w:rsid w:val="00A11EEE"/>
    <w:rsid w:val="00A1772D"/>
    <w:rsid w:val="00A330A9"/>
    <w:rsid w:val="00A34FB2"/>
    <w:rsid w:val="00A46D1E"/>
    <w:rsid w:val="00A6602B"/>
    <w:rsid w:val="00A71F8E"/>
    <w:rsid w:val="00A81C38"/>
    <w:rsid w:val="00A93799"/>
    <w:rsid w:val="00AA74A1"/>
    <w:rsid w:val="00AB2B84"/>
    <w:rsid w:val="00AB5F1B"/>
    <w:rsid w:val="00AD3221"/>
    <w:rsid w:val="00AD46EA"/>
    <w:rsid w:val="00B84F8E"/>
    <w:rsid w:val="00BA7B1C"/>
    <w:rsid w:val="00BC73B8"/>
    <w:rsid w:val="00BD6A42"/>
    <w:rsid w:val="00C05F69"/>
    <w:rsid w:val="00C102E9"/>
    <w:rsid w:val="00C638CD"/>
    <w:rsid w:val="00C65D46"/>
    <w:rsid w:val="00C73BAF"/>
    <w:rsid w:val="00CA7846"/>
    <w:rsid w:val="00CE3163"/>
    <w:rsid w:val="00D07AE2"/>
    <w:rsid w:val="00D21CFC"/>
    <w:rsid w:val="00D72A94"/>
    <w:rsid w:val="00DA11A4"/>
    <w:rsid w:val="00DA5350"/>
    <w:rsid w:val="00DB626F"/>
    <w:rsid w:val="00DF3BA3"/>
    <w:rsid w:val="00E35063"/>
    <w:rsid w:val="00E6573E"/>
    <w:rsid w:val="00E74C8A"/>
    <w:rsid w:val="00EB2971"/>
    <w:rsid w:val="00ED0027"/>
    <w:rsid w:val="00EE0CDE"/>
    <w:rsid w:val="00F00A2C"/>
    <w:rsid w:val="00F12E11"/>
    <w:rsid w:val="00F218F0"/>
    <w:rsid w:val="00FB1EEE"/>
    <w:rsid w:val="00FB7313"/>
    <w:rsid w:val="00FE674A"/>
    <w:rsid w:val="00FF09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F33D"/>
  <w15:chartTrackingRefBased/>
  <w15:docId w15:val="{24EE638B-BBC5-497E-A577-F9C2829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323A"/>
    <w:rPr>
      <w:color w:val="808080"/>
    </w:rPr>
  </w:style>
  <w:style w:type="paragraph" w:styleId="Prrafodelista">
    <w:name w:val="List Paragraph"/>
    <w:basedOn w:val="Normal"/>
    <w:uiPriority w:val="34"/>
    <w:qFormat/>
    <w:rsid w:val="00502F2A"/>
    <w:pPr>
      <w:ind w:left="720"/>
      <w:contextualSpacing/>
    </w:pPr>
  </w:style>
  <w:style w:type="paragraph" w:styleId="Encabezado">
    <w:name w:val="header"/>
    <w:basedOn w:val="Normal"/>
    <w:link w:val="EncabezadoCar"/>
    <w:uiPriority w:val="99"/>
    <w:unhideWhenUsed/>
    <w:rsid w:val="006B43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3DD"/>
  </w:style>
  <w:style w:type="paragraph" w:styleId="Piedepgina">
    <w:name w:val="footer"/>
    <w:basedOn w:val="Normal"/>
    <w:link w:val="PiedepginaCar"/>
    <w:uiPriority w:val="99"/>
    <w:unhideWhenUsed/>
    <w:rsid w:val="006B43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3DD"/>
  </w:style>
  <w:style w:type="paragraph" w:customStyle="1" w:styleId="Authors">
    <w:name w:val="Authors"/>
    <w:basedOn w:val="Normal"/>
    <w:next w:val="Normal"/>
    <w:rsid w:val="006B43DD"/>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character" w:styleId="Refdecomentario">
    <w:name w:val="annotation reference"/>
    <w:basedOn w:val="Fuentedeprrafopredeter"/>
    <w:uiPriority w:val="99"/>
    <w:semiHidden/>
    <w:unhideWhenUsed/>
    <w:rsid w:val="00435C71"/>
    <w:rPr>
      <w:sz w:val="16"/>
      <w:szCs w:val="16"/>
    </w:rPr>
  </w:style>
  <w:style w:type="paragraph" w:styleId="Textocomentario">
    <w:name w:val="annotation text"/>
    <w:basedOn w:val="Normal"/>
    <w:link w:val="TextocomentarioCar"/>
    <w:uiPriority w:val="99"/>
    <w:semiHidden/>
    <w:unhideWhenUsed/>
    <w:rsid w:val="00435C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5C71"/>
    <w:rPr>
      <w:sz w:val="20"/>
      <w:szCs w:val="20"/>
    </w:rPr>
  </w:style>
  <w:style w:type="paragraph" w:styleId="Asuntodelcomentario">
    <w:name w:val="annotation subject"/>
    <w:basedOn w:val="Textocomentario"/>
    <w:next w:val="Textocomentario"/>
    <w:link w:val="AsuntodelcomentarioCar"/>
    <w:uiPriority w:val="99"/>
    <w:semiHidden/>
    <w:unhideWhenUsed/>
    <w:rsid w:val="00435C71"/>
    <w:rPr>
      <w:b/>
      <w:bCs/>
    </w:rPr>
  </w:style>
  <w:style w:type="character" w:customStyle="1" w:styleId="AsuntodelcomentarioCar">
    <w:name w:val="Asunto del comentario Car"/>
    <w:basedOn w:val="TextocomentarioCar"/>
    <w:link w:val="Asuntodelcomentario"/>
    <w:uiPriority w:val="99"/>
    <w:semiHidden/>
    <w:rsid w:val="00435C71"/>
    <w:rPr>
      <w:b/>
      <w:bCs/>
      <w:sz w:val="20"/>
      <w:szCs w:val="20"/>
    </w:rPr>
  </w:style>
  <w:style w:type="paragraph" w:styleId="Textodeglobo">
    <w:name w:val="Balloon Text"/>
    <w:basedOn w:val="Normal"/>
    <w:link w:val="TextodegloboCar"/>
    <w:uiPriority w:val="99"/>
    <w:semiHidden/>
    <w:unhideWhenUsed/>
    <w:rsid w:val="00435C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5C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ADE0E-44F2-42B5-80C0-AC5D0677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Valencia Grisales</dc:creator>
  <cp:keywords/>
  <dc:description/>
  <cp:lastModifiedBy>Gerardo Lopez</cp:lastModifiedBy>
  <cp:revision>7</cp:revision>
  <dcterms:created xsi:type="dcterms:W3CDTF">2016-03-09T20:49:00Z</dcterms:created>
  <dcterms:modified xsi:type="dcterms:W3CDTF">2016-03-21T17:20:00Z</dcterms:modified>
</cp:coreProperties>
</file>