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DD" w:rsidRPr="003C40AD" w:rsidRDefault="00855B6E" w:rsidP="003C40AD">
      <w:pPr>
        <w:framePr w:w="9072" w:hSpace="187" w:vSpace="187" w:wrap="notBeside" w:vAnchor="text" w:hAnchor="page" w:xAlign="center" w:y="1"/>
        <w:shd w:val="clear" w:color="auto" w:fill="FFFFFF"/>
        <w:jc w:val="center"/>
        <w:rPr>
          <w:rFonts w:ascii="Times New Roman" w:hAnsi="Times New Roman" w:cs="Times New Roman"/>
          <w:sz w:val="48"/>
          <w:szCs w:val="48"/>
          <w:lang w:eastAsia="es-CO"/>
        </w:rPr>
      </w:pPr>
      <w:r>
        <w:rPr>
          <w:rFonts w:ascii="Times New Roman" w:hAnsi="Times New Roman" w:cs="Times New Roman"/>
          <w:sz w:val="48"/>
          <w:szCs w:val="48"/>
          <w:lang w:eastAsia="es-CO"/>
        </w:rPr>
        <w:t>PIN DIGITAL MICROCONTROLADOR AVR</w:t>
      </w:r>
    </w:p>
    <w:p w:rsidR="006B43DD" w:rsidRPr="003C40AD" w:rsidRDefault="006B43DD" w:rsidP="003C40AD">
      <w:pPr>
        <w:pStyle w:val="Authors"/>
        <w:framePr w:wrap="notBeside"/>
        <w:rPr>
          <w:sz w:val="20"/>
          <w:szCs w:val="20"/>
        </w:rPr>
      </w:pPr>
      <w:r w:rsidRPr="003C40AD">
        <w:rPr>
          <w:sz w:val="20"/>
          <w:szCs w:val="20"/>
        </w:rPr>
        <w:t xml:space="preserve"> Arcos Cerón Jorge Alberto</w:t>
      </w:r>
      <w:r w:rsidR="006A018B">
        <w:rPr>
          <w:sz w:val="20"/>
          <w:szCs w:val="20"/>
        </w:rPr>
        <w:t>, Arcos Araujo Brayan</w:t>
      </w:r>
      <w:bookmarkStart w:id="0" w:name="_GoBack"/>
      <w:bookmarkEnd w:id="0"/>
    </w:p>
    <w:p w:rsidR="00C73BAF" w:rsidRDefault="00C73BAF" w:rsidP="00096C03">
      <w:pPr>
        <w:rPr>
          <w:rFonts w:ascii="Times New Roman" w:hAnsi="Times New Roman" w:cs="Times New Roman"/>
        </w:rPr>
      </w:pPr>
    </w:p>
    <w:p w:rsidR="00964811" w:rsidRDefault="00AD46EA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 un </w:t>
      </w:r>
      <w:r w:rsidR="00C73BAF">
        <w:rPr>
          <w:rFonts w:ascii="Times New Roman" w:hAnsi="Times New Roman" w:cs="Times New Roman"/>
        </w:rPr>
        <w:t xml:space="preserve">arreglo de compuertas lógicas, </w:t>
      </w:r>
      <w:proofErr w:type="spellStart"/>
      <w:r w:rsidR="00C73BAF">
        <w:rPr>
          <w:rFonts w:ascii="Times New Roman" w:hAnsi="Times New Roman" w:cs="Times New Roman"/>
        </w:rPr>
        <w:t>Flip</w:t>
      </w:r>
      <w:proofErr w:type="spellEnd"/>
      <w:r w:rsidR="00C73BAF">
        <w:rPr>
          <w:rFonts w:ascii="Times New Roman" w:hAnsi="Times New Roman" w:cs="Times New Roman"/>
        </w:rPr>
        <w:t xml:space="preserve"> </w:t>
      </w:r>
      <w:proofErr w:type="spellStart"/>
      <w:r w:rsidR="00C73BAF">
        <w:rPr>
          <w:rFonts w:ascii="Times New Roman" w:hAnsi="Times New Roman" w:cs="Times New Roman"/>
        </w:rPr>
        <w:t>Flop</w:t>
      </w:r>
      <w:proofErr w:type="spellEnd"/>
      <w:r w:rsidR="00C73BAF">
        <w:rPr>
          <w:rFonts w:ascii="Times New Roman" w:hAnsi="Times New Roman" w:cs="Times New Roman"/>
        </w:rPr>
        <w:t xml:space="preserve"> tipo D, </w:t>
      </w:r>
      <w:proofErr w:type="spellStart"/>
      <w:r w:rsidR="00C73BA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atch</w:t>
      </w:r>
      <w:proofErr w:type="spellEnd"/>
      <w:r>
        <w:rPr>
          <w:rFonts w:ascii="Times New Roman" w:hAnsi="Times New Roman" w:cs="Times New Roman"/>
        </w:rPr>
        <w:t xml:space="preserve"> entre otras, construi</w:t>
      </w:r>
      <w:r w:rsidR="00C73BA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>mos</w:t>
      </w:r>
      <w:r w:rsidR="00C73BAF">
        <w:rPr>
          <w:rFonts w:ascii="Times New Roman" w:hAnsi="Times New Roman" w:cs="Times New Roman"/>
        </w:rPr>
        <w:t xml:space="preserve"> un </w:t>
      </w:r>
      <w:proofErr w:type="spellStart"/>
      <w:r w:rsidR="00C73BAF">
        <w:rPr>
          <w:rFonts w:ascii="Times New Roman" w:hAnsi="Times New Roman" w:cs="Times New Roman"/>
        </w:rPr>
        <w:t>microcontrolado</w:t>
      </w:r>
      <w:proofErr w:type="spellEnd"/>
      <w:r w:rsidR="00C73BAF">
        <w:rPr>
          <w:rFonts w:ascii="Times New Roman" w:hAnsi="Times New Roman" w:cs="Times New Roman"/>
        </w:rPr>
        <w:t xml:space="preserve"> para un Pin Digital (Figura 1). Que posteriormente expandiremos a un PUERTO de capacidad de 8 Pines bidireccionales para 8 datos del mismo Tipo.  </w:t>
      </w:r>
    </w:p>
    <w:p w:rsidR="00096C03" w:rsidRDefault="00964811" w:rsidP="00C73BAF">
      <w:pPr>
        <w:jc w:val="center"/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6549A07D" wp14:editId="3756CA00">
            <wp:extent cx="5612130" cy="3857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11" w:rsidRDefault="007A534C" w:rsidP="007A53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1, Circuito Madre</w:t>
      </w:r>
    </w:p>
    <w:p w:rsidR="00FB7313" w:rsidRDefault="00FB7313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7A534C">
      <w:pPr>
        <w:jc w:val="center"/>
        <w:rPr>
          <w:rFonts w:ascii="Times New Roman" w:hAnsi="Times New Roman" w:cs="Times New Roman"/>
        </w:rPr>
      </w:pPr>
    </w:p>
    <w:p w:rsidR="00AD46EA" w:rsidRDefault="00AD46EA" w:rsidP="00AD4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Nuestro micro-controlador se encuentra compuesto  por 3 regiones principales, cuya división </w:t>
      </w:r>
      <w:r w:rsidR="007F422D">
        <w:rPr>
          <w:rFonts w:ascii="Times New Roman" w:hAnsi="Times New Roman" w:cs="Times New Roman"/>
        </w:rPr>
        <w:t>se rige</w:t>
      </w:r>
      <w:r>
        <w:rPr>
          <w:rFonts w:ascii="Times New Roman" w:hAnsi="Times New Roman" w:cs="Times New Roman"/>
        </w:rPr>
        <w:t xml:space="preserve"> por la diferencia entre sus funciones dentro del sistema.</w:t>
      </w:r>
      <w:r w:rsidR="007F422D">
        <w:rPr>
          <w:rFonts w:ascii="Times New Roman" w:hAnsi="Times New Roman" w:cs="Times New Roman"/>
        </w:rPr>
        <w:t xml:space="preserve"> (Figura 2).</w:t>
      </w:r>
    </w:p>
    <w:p w:rsidR="007F422D" w:rsidRDefault="007F422D" w:rsidP="00AD46E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00700" cy="3552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313" w:rsidRDefault="00FB7313" w:rsidP="007A53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2, Composición </w:t>
      </w:r>
    </w:p>
    <w:p w:rsidR="00E35063" w:rsidRDefault="00047565" w:rsidP="0004756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CONFIGURACION DEL PIN PXN</w:t>
      </w:r>
    </w:p>
    <w:p w:rsidR="00047565" w:rsidRDefault="00047565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registro nos permite determinar </w:t>
      </w:r>
      <w:r w:rsidR="009E6CDE">
        <w:rPr>
          <w:rFonts w:ascii="Times New Roman" w:hAnsi="Times New Roman" w:cs="Times New Roman"/>
        </w:rPr>
        <w:t>la dirección de nuestro PIN, si será una entrada de datos o una salida de los mismos.</w:t>
      </w:r>
    </w:p>
    <w:p w:rsidR="009E6CDE" w:rsidRDefault="009E6CD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configuración dependerá de la estrada de este registro (DDR), si es un 0</w:t>
      </w:r>
      <w:r w:rsidR="004A73A7">
        <w:rPr>
          <w:rFonts w:ascii="Times New Roman" w:hAnsi="Times New Roman" w:cs="Times New Roman"/>
        </w:rPr>
        <w:t xml:space="preserve"> (cero)</w:t>
      </w:r>
      <w:r>
        <w:rPr>
          <w:rFonts w:ascii="Times New Roman" w:hAnsi="Times New Roman" w:cs="Times New Roman"/>
        </w:rPr>
        <w:t xml:space="preserve">,  el pin </w:t>
      </w:r>
      <w:r w:rsidR="004A73A7">
        <w:rPr>
          <w:rFonts w:ascii="Times New Roman" w:hAnsi="Times New Roman" w:cs="Times New Roman"/>
        </w:rPr>
        <w:t xml:space="preserve">PXN será una entrada de datos y si por el contrario es un 1 (uno), </w:t>
      </w:r>
      <w:r w:rsidR="00BD6A42">
        <w:rPr>
          <w:rFonts w:ascii="Times New Roman" w:hAnsi="Times New Roman" w:cs="Times New Roman"/>
        </w:rPr>
        <w:t>el pin tendrá una configuración para salida de datos.</w:t>
      </w:r>
    </w:p>
    <w:p w:rsidR="00CE3163" w:rsidRPr="00CE3163" w:rsidRDefault="00CE3163" w:rsidP="00CE3163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521182" cy="2609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50" cy="2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42" w:rsidRDefault="00BD6A42" w:rsidP="00BD6A4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REGISTRO DE CONFIGURACION DE PULL-UP O SALIDA </w:t>
      </w:r>
    </w:p>
    <w:p w:rsidR="00BD6A42" w:rsidRDefault="00BD6A42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región del sistema esta implementada con el fin de activar o desactivar la caída de voltaje de la resistencia de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-Up. Para que exista una diferencia de voltaje en esta resistencia (5 v), el registro PORT debe tener en su salida Q un 1 (uno), y por el contrario si esta diferencia de voltaje es aproximadamente 0 (cero), conlleva a que la salida de nuestro PORT, (Q) estará </w:t>
      </w:r>
      <w:r w:rsidR="002A36F7">
        <w:rPr>
          <w:rFonts w:ascii="Times New Roman" w:hAnsi="Times New Roman" w:cs="Times New Roman"/>
        </w:rPr>
        <w:t>en 0 (cero), (ver Figura 3).</w:t>
      </w:r>
    </w:p>
    <w:p w:rsidR="000F4D2E" w:rsidRDefault="000F4D2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registro también nos permite la salida de datos al mundo exterior por medio de nuestro pin PXN, siempre y cuando éste posea una configuración para esta acción, para este caso que este configurado, como una salida de datos o que el registro DDR tenga en su salida Q, un 1 (uno). </w:t>
      </w:r>
    </w:p>
    <w:p w:rsidR="00C73BAF" w:rsidRDefault="000F4D2E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lo que exportaremos en el pin PXN, lo que ingresemos por este puerto (PORT)</w:t>
      </w:r>
      <w:proofErr w:type="gramStart"/>
      <w:r>
        <w:rPr>
          <w:rFonts w:ascii="Times New Roman" w:hAnsi="Times New Roman" w:cs="Times New Roman"/>
        </w:rPr>
        <w:t>.</w:t>
      </w:r>
      <w:r w:rsidR="00C73BAF">
        <w:rPr>
          <w:rFonts w:ascii="Times New Roman" w:hAnsi="Times New Roman" w:cs="Times New Roman"/>
        </w:rPr>
        <w:t>(</w:t>
      </w:r>
      <w:proofErr w:type="gramEnd"/>
      <w:r w:rsidR="00C73BAF">
        <w:rPr>
          <w:rFonts w:ascii="Times New Roman" w:hAnsi="Times New Roman" w:cs="Times New Roman"/>
        </w:rPr>
        <w:t>ver Figura4).</w:t>
      </w:r>
    </w:p>
    <w:p w:rsidR="00C73BAF" w:rsidRDefault="00C73BAF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:rsidR="000F4D2E" w:rsidRDefault="002A36F7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655994" cy="2695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13" cy="27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6F7" w:rsidRDefault="002A36F7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3, Funcionamiento Resistencia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>-Up</w:t>
      </w:r>
    </w:p>
    <w:p w:rsidR="00C73BAF" w:rsidRDefault="00C73BAF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</w:p>
    <w:p w:rsidR="00C73BAF" w:rsidRDefault="00C73BAF" w:rsidP="002A36F7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4886325" cy="29002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471" cy="29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AF" w:rsidRDefault="00C73BAF" w:rsidP="00C73BAF">
      <w:pPr>
        <w:pStyle w:val="Prrafodelista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4, Configuración de PORT como salida </w:t>
      </w:r>
    </w:p>
    <w:p w:rsidR="00BD6A42" w:rsidRDefault="00BD6A42" w:rsidP="00BD6A4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LECTURA DE PUERTO PXN</w:t>
      </w:r>
    </w:p>
    <w:p w:rsidR="00BD6A42" w:rsidRPr="00BD6A42" w:rsidRDefault="00BD6A42" w:rsidP="00BD6A42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diseño e implementación de esta sección del sistema permite leer los datos, de manera utilizable para el procesador, que ingresen </w:t>
      </w:r>
      <w:r w:rsidR="000F4D2E">
        <w:rPr>
          <w:rFonts w:ascii="Times New Roman" w:hAnsi="Times New Roman" w:cs="Times New Roman"/>
        </w:rPr>
        <w:t>por el puerto PXN, cuando este esté debidamente configurado para tal función, en este caso como Entrada de Datos.</w:t>
      </w:r>
    </w:p>
    <w:p w:rsidR="00E35063" w:rsidRDefault="00C65D46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0225" cy="3238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E2" w:rsidRDefault="001B65BF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esto y con ayuda de direcciones específicas de cada una de las regiones (0x1000 para DDR, 0x1001 para PORT y 0x1010 para PIN) logramos almacenar e ingresar datos, y por ahora solo  exportarlos al mundo exterior solo por el PIN PXN, pero existen unas compuertas, que nos permitirán dar a conocer los datos almacenados en las diferentes regiones y de acuerdo a nuestras necesidades exportarlos para ser utilizados en el mundo exterior, esto con ayuda de las direcciones de las regiones </w:t>
      </w:r>
      <w:r w:rsidR="007945E2">
        <w:rPr>
          <w:rFonts w:ascii="Times New Roman" w:hAnsi="Times New Roman" w:cs="Times New Roman"/>
        </w:rPr>
        <w:t>que mencionamos.</w:t>
      </w:r>
    </w:p>
    <w:p w:rsidR="007945E2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compuertas se han denominado RDX para la lectura de los datos de la región DDR, RRX para la lectura de la región PORT y la compuerta de lectura para la región PIN como RPX.</w:t>
      </w:r>
    </w:p>
    <w:p w:rsidR="00E35063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483ECC4" wp14:editId="741EDD36">
            <wp:simplePos x="0" y="0"/>
            <wp:positionH relativeFrom="column">
              <wp:posOffset>2939415</wp:posOffset>
            </wp:positionH>
            <wp:positionV relativeFrom="paragraph">
              <wp:posOffset>11430</wp:posOffset>
            </wp:positionV>
            <wp:extent cx="2343150" cy="1752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5BF">
        <w:rPr>
          <w:rFonts w:ascii="Times New Roman" w:hAnsi="Times New Roman" w:cs="Times New Roman"/>
        </w:rPr>
        <w:t xml:space="preserve"> </w:t>
      </w:r>
    </w:p>
    <w:p w:rsidR="00E35063" w:rsidRDefault="007945E2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D7DFC56" wp14:editId="5546427D">
            <wp:simplePos x="0" y="0"/>
            <wp:positionH relativeFrom="column">
              <wp:posOffset>205740</wp:posOffset>
            </wp:positionH>
            <wp:positionV relativeFrom="paragraph">
              <wp:posOffset>12700</wp:posOffset>
            </wp:positionV>
            <wp:extent cx="2466975" cy="12763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5063" w:rsidRDefault="00E35063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DA11A4" w:rsidP="005366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acceso a las diferentes direcciones de cada una de las regiones y sus compuertas de salida,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sido posible gracias a dos </w:t>
      </w:r>
      <w:r w:rsidR="0053664E">
        <w:rPr>
          <w:rFonts w:ascii="Times New Roman" w:hAnsi="Times New Roman" w:cs="Times New Roman"/>
        </w:rPr>
        <w:t>comandos</w:t>
      </w:r>
      <w:r>
        <w:rPr>
          <w:rFonts w:ascii="Times New Roman" w:hAnsi="Times New Roman" w:cs="Times New Roman"/>
        </w:rPr>
        <w:t xml:space="preserve"> anteriormente ya utilizados. A l</w:t>
      </w:r>
      <w:r w:rsidR="0053664E">
        <w:rPr>
          <w:rFonts w:ascii="Times New Roman" w:hAnsi="Times New Roman" w:cs="Times New Roman"/>
        </w:rPr>
        <w:t xml:space="preserve">os que hemos denominado WR y RD de escritura y lectura respectivamente, y ambos activos en bajo (0), Utilizados para acceder a las regiones por medio de las direcciones y poder tomar la </w:t>
      </w:r>
      <w:proofErr w:type="spellStart"/>
      <w:r w:rsidR="0053664E">
        <w:rPr>
          <w:rFonts w:ascii="Times New Roman" w:hAnsi="Times New Roman" w:cs="Times New Roman"/>
        </w:rPr>
        <w:t>decisicion</w:t>
      </w:r>
      <w:proofErr w:type="spellEnd"/>
      <w:r w:rsidR="0053664E">
        <w:rPr>
          <w:rFonts w:ascii="Times New Roman" w:hAnsi="Times New Roman" w:cs="Times New Roman"/>
        </w:rPr>
        <w:t xml:space="preserve"> de leer o escribir desde o a la región deseada.</w:t>
      </w:r>
    </w:p>
    <w:p w:rsidR="0053664E" w:rsidRDefault="0053664E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Ejemplo: elegimos la dirección de la región DDR (0x1000) para la que tomamos la decisión de leer lo en ella este almacenado. Para ello debemos ingresar su dirección</w:t>
      </w:r>
      <w:r w:rsidR="00A6602B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activar el comando RD. Y Como habíamos descrito anterior mente</w:t>
      </w:r>
      <w:r w:rsidR="00A6602B">
        <w:rPr>
          <w:rFonts w:ascii="Times New Roman" w:hAnsi="Times New Roman" w:cs="Times New Roman"/>
        </w:rPr>
        <w:t xml:space="preserve"> esta regio usa a RDX para leer</w:t>
      </w:r>
      <w:r>
        <w:rPr>
          <w:rFonts w:ascii="Times New Roman" w:hAnsi="Times New Roman" w:cs="Times New Roman"/>
        </w:rPr>
        <w:t xml:space="preserve"> sus datos, por lo que si hacemos el ejercicio anterior deberíamos, mirar  </w:t>
      </w:r>
      <w:r w:rsidR="00A6602B">
        <w:rPr>
          <w:rFonts w:ascii="Times New Roman" w:hAnsi="Times New Roman" w:cs="Times New Roman"/>
        </w:rPr>
        <w:t xml:space="preserve">reflejado en la salida de la compuerta </w:t>
      </w:r>
      <w:proofErr w:type="spellStart"/>
      <w:r w:rsidR="00A6602B">
        <w:rPr>
          <w:rFonts w:ascii="Times New Roman" w:hAnsi="Times New Roman" w:cs="Times New Roman"/>
        </w:rPr>
        <w:t>tri</w:t>
      </w:r>
      <w:proofErr w:type="spellEnd"/>
      <w:r w:rsidR="00A6602B">
        <w:rPr>
          <w:rFonts w:ascii="Times New Roman" w:hAnsi="Times New Roman" w:cs="Times New Roman"/>
        </w:rPr>
        <w:t xml:space="preserve">-estado de la región </w:t>
      </w:r>
      <w:r w:rsidR="00E6573E">
        <w:rPr>
          <w:rFonts w:ascii="Times New Roman" w:hAnsi="Times New Roman" w:cs="Times New Roman"/>
        </w:rPr>
        <w:t>DDR,</w:t>
      </w:r>
      <w:r w:rsidR="00A6602B">
        <w:rPr>
          <w:rFonts w:ascii="Times New Roman" w:hAnsi="Times New Roman" w:cs="Times New Roman"/>
        </w:rPr>
        <w:t xml:space="preserve"> lo que este en la salida Q del registro. (Ver Figura 5).</w:t>
      </w:r>
    </w:p>
    <w:p w:rsidR="00A6602B" w:rsidRDefault="00A6602B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6E9A353A" wp14:editId="2CF8F413">
            <wp:extent cx="5610225" cy="3228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3E" w:rsidRDefault="00E6573E" w:rsidP="00E657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5, Lectura Por DDR</w:t>
      </w:r>
    </w:p>
    <w:p w:rsidR="00E6573E" w:rsidRDefault="00E6573E" w:rsidP="00E6573E">
      <w:pPr>
        <w:jc w:val="both"/>
        <w:rPr>
          <w:rFonts w:ascii="Times New Roman" w:hAnsi="Times New Roman" w:cs="Times New Roman"/>
        </w:rPr>
      </w:pPr>
    </w:p>
    <w:p w:rsidR="0053664E" w:rsidRDefault="00E6573E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46410B18" wp14:editId="4853748E">
            <wp:simplePos x="0" y="0"/>
            <wp:positionH relativeFrom="margin">
              <wp:align>center</wp:align>
            </wp:positionH>
            <wp:positionV relativeFrom="paragraph">
              <wp:posOffset>500380</wp:posOffset>
            </wp:positionV>
            <wp:extent cx="1550195" cy="20669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19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Ahora para simplicidad, orden y eficiencia, empaquetamos este sistema en un componente, de estructura más compacta pero con las mismas entradas y salidas y por supuesto con el mismo principio de funcionamiento.</w:t>
      </w:r>
    </w:p>
    <w:p w:rsidR="00E6573E" w:rsidRDefault="00E6573E" w:rsidP="00E6573E">
      <w:pPr>
        <w:jc w:val="center"/>
        <w:rPr>
          <w:rFonts w:ascii="Times New Roman" w:hAnsi="Times New Roman" w:cs="Times New Roman"/>
        </w:rPr>
      </w:pPr>
    </w:p>
    <w:p w:rsidR="0053664E" w:rsidRDefault="0053664E" w:rsidP="00096C03">
      <w:pPr>
        <w:rPr>
          <w:rFonts w:ascii="Times New Roman" w:hAnsi="Times New Roman" w:cs="Times New Roman"/>
        </w:rPr>
      </w:pPr>
    </w:p>
    <w:p w:rsidR="00DA11A4" w:rsidRDefault="00DA11A4" w:rsidP="00096C03">
      <w:pPr>
        <w:rPr>
          <w:rFonts w:ascii="Times New Roman" w:hAnsi="Times New Roman" w:cs="Times New Roman"/>
        </w:rPr>
      </w:pPr>
    </w:p>
    <w:p w:rsidR="00DA11A4" w:rsidRDefault="00EB2971" w:rsidP="00EB297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6, Componente</w:t>
      </w:r>
    </w:p>
    <w:p w:rsidR="00E6573E" w:rsidRDefault="00E6573E" w:rsidP="00096C03">
      <w:pPr>
        <w:rPr>
          <w:rFonts w:ascii="Times New Roman" w:hAnsi="Times New Roman" w:cs="Times New Roman"/>
        </w:rPr>
      </w:pPr>
    </w:p>
    <w:p w:rsidR="00984E34" w:rsidRDefault="00984E34" w:rsidP="00096C03">
      <w:pPr>
        <w:rPr>
          <w:rFonts w:ascii="Times New Roman" w:hAnsi="Times New Roman" w:cs="Times New Roman"/>
        </w:rPr>
      </w:pPr>
    </w:p>
    <w:p w:rsidR="00984E34" w:rsidRDefault="00984E34" w:rsidP="00984E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 lo que si le conectamos las compuertas usadas anteriormente para probar nuestro primer sistema, notamos que el funcionamiento es el mismo. (Ver F</w:t>
      </w:r>
      <w:r w:rsidR="00EB2971">
        <w:rPr>
          <w:rFonts w:ascii="Times New Roman" w:hAnsi="Times New Roman" w:cs="Times New Roman"/>
        </w:rPr>
        <w:t>igura 7</w:t>
      </w:r>
      <w:r>
        <w:rPr>
          <w:rFonts w:ascii="Times New Roman" w:hAnsi="Times New Roman" w:cs="Times New Roman"/>
        </w:rPr>
        <w:t>)</w:t>
      </w:r>
    </w:p>
    <w:p w:rsidR="00E6573E" w:rsidRDefault="00984E34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7CAF399F" wp14:editId="29DE918B">
            <wp:extent cx="5612130" cy="33197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34" w:rsidRDefault="00984E34" w:rsidP="00984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</w:t>
      </w:r>
      <w:r w:rsidR="00EB297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, Funcionamiento Componente</w:t>
      </w:r>
    </w:p>
    <w:p w:rsidR="003F3553" w:rsidRDefault="003F3553" w:rsidP="00096C03">
      <w:pPr>
        <w:rPr>
          <w:rFonts w:ascii="Times New Roman" w:hAnsi="Times New Roman" w:cs="Times New Roman"/>
        </w:rPr>
      </w:pPr>
    </w:p>
    <w:p w:rsidR="00E6573E" w:rsidRDefault="003F3553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B2971">
        <w:rPr>
          <w:rFonts w:ascii="Times New Roman" w:hAnsi="Times New Roman" w:cs="Times New Roman"/>
        </w:rPr>
        <w:t>umpliendo el objetivo de realizar un Puerto de  8 pines, expandimos el sistema con 8 componentes como los de la  Figura 6, conectados simultáneamente.</w:t>
      </w:r>
    </w:p>
    <w:p w:rsidR="00EB2971" w:rsidRDefault="00EB2971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2E76A454" wp14:editId="4F7BEAED">
            <wp:extent cx="5612130" cy="26746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53" w:rsidRDefault="003F3553" w:rsidP="00096C03">
      <w:pPr>
        <w:rPr>
          <w:rFonts w:ascii="Times New Roman" w:hAnsi="Times New Roman" w:cs="Times New Roman"/>
        </w:rPr>
      </w:pPr>
    </w:p>
    <w:p w:rsidR="003F3553" w:rsidRDefault="003F3553" w:rsidP="0009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 finamente empaquetamos este nuevo sistema, ya mucho </w:t>
      </w:r>
      <w:proofErr w:type="spellStart"/>
      <w:proofErr w:type="gramStart"/>
      <w:r>
        <w:rPr>
          <w:rFonts w:ascii="Times New Roman" w:hAnsi="Times New Roman" w:cs="Times New Roman"/>
        </w:rPr>
        <w:t>mas</w:t>
      </w:r>
      <w:proofErr w:type="spellEnd"/>
      <w:proofErr w:type="gramEnd"/>
      <w:r>
        <w:rPr>
          <w:rFonts w:ascii="Times New Roman" w:hAnsi="Times New Roman" w:cs="Times New Roman"/>
        </w:rPr>
        <w:t xml:space="preserve"> completo, por las mismas razones de empaquetado descritas anteriormente, en un nuevo componente, quedando como resultado un dispositivo totalmente funcional y que cumple con los requerimientos solicitados en su diseño.</w:t>
      </w:r>
    </w:p>
    <w:p w:rsidR="003F3553" w:rsidRDefault="003F3553" w:rsidP="00096C03">
      <w:pPr>
        <w:rPr>
          <w:rFonts w:ascii="Times New Roman" w:hAnsi="Times New Roman" w:cs="Times New Roman"/>
        </w:rPr>
      </w:pPr>
      <w:r>
        <w:rPr>
          <w:noProof/>
          <w:lang w:eastAsia="es-CO"/>
        </w:rPr>
        <w:drawing>
          <wp:inline distT="0" distB="0" distL="0" distR="0" wp14:anchorId="46210F68" wp14:editId="437E4D47">
            <wp:extent cx="5612130" cy="24472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53" w:rsidRDefault="003F3553" w:rsidP="003F35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8, Puerto de 8 bits funcionando con un Procesador ATMEGA8515</w:t>
      </w:r>
    </w:p>
    <w:p w:rsidR="003F3553" w:rsidRDefault="003F3553" w:rsidP="00096C03">
      <w:pPr>
        <w:rPr>
          <w:rFonts w:ascii="Times New Roman" w:hAnsi="Times New Roman" w:cs="Times New Roman"/>
        </w:rPr>
      </w:pPr>
    </w:p>
    <w:p w:rsidR="003F3553" w:rsidRDefault="003F3553" w:rsidP="00096C03">
      <w:pPr>
        <w:rPr>
          <w:rFonts w:ascii="Times New Roman" w:hAnsi="Times New Roman" w:cs="Times New Roman"/>
        </w:rPr>
      </w:pPr>
    </w:p>
    <w:sectPr w:rsidR="003F3553" w:rsidSect="00096C03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26F" w:rsidRDefault="00DB626F" w:rsidP="006B43DD">
      <w:pPr>
        <w:spacing w:after="0" w:line="240" w:lineRule="auto"/>
      </w:pPr>
      <w:r>
        <w:separator/>
      </w:r>
    </w:p>
  </w:endnote>
  <w:endnote w:type="continuationSeparator" w:id="0">
    <w:p w:rsidR="00DB626F" w:rsidRDefault="00DB626F" w:rsidP="006B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26F" w:rsidRDefault="00DB626F" w:rsidP="006B43DD">
      <w:pPr>
        <w:spacing w:after="0" w:line="240" w:lineRule="auto"/>
      </w:pPr>
      <w:r>
        <w:separator/>
      </w:r>
    </w:p>
  </w:footnote>
  <w:footnote w:type="continuationSeparator" w:id="0">
    <w:p w:rsidR="00DB626F" w:rsidRDefault="00DB626F" w:rsidP="006B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799" w:rsidRDefault="00A93799" w:rsidP="00A93799">
    <w:pPr>
      <w:ind w:right="360"/>
      <w:jc w:val="center"/>
    </w:pPr>
    <w:r>
      <w:rPr>
        <w:caps/>
      </w:rPr>
      <w:t>UNIVERSIDAD DEL QUINDIO, INGENIERÍA ELECTRÓNICA, labooratorio de microcesadoores</w:t>
    </w:r>
  </w:p>
  <w:p w:rsidR="00A93799" w:rsidRDefault="00A93799" w:rsidP="00A93799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97D"/>
    <w:multiLevelType w:val="hybridMultilevel"/>
    <w:tmpl w:val="0E36B2C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4C6B31"/>
    <w:multiLevelType w:val="hybridMultilevel"/>
    <w:tmpl w:val="E55EEF9C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FE73CF"/>
    <w:multiLevelType w:val="hybridMultilevel"/>
    <w:tmpl w:val="60842E78"/>
    <w:lvl w:ilvl="0" w:tplc="2CECD8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990BD7"/>
    <w:multiLevelType w:val="hybridMultilevel"/>
    <w:tmpl w:val="1CAA28F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437C9F"/>
    <w:multiLevelType w:val="hybridMultilevel"/>
    <w:tmpl w:val="44AE17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B525EE"/>
    <w:multiLevelType w:val="hybridMultilevel"/>
    <w:tmpl w:val="7470507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1672E7"/>
    <w:multiLevelType w:val="hybridMultilevel"/>
    <w:tmpl w:val="99CCBB2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E2B3F"/>
    <w:multiLevelType w:val="hybridMultilevel"/>
    <w:tmpl w:val="5B6A630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A94"/>
    <w:rsid w:val="0000159C"/>
    <w:rsid w:val="00047565"/>
    <w:rsid w:val="0008097E"/>
    <w:rsid w:val="00096C03"/>
    <w:rsid w:val="000E62CD"/>
    <w:rsid w:val="000F4D2E"/>
    <w:rsid w:val="001633EF"/>
    <w:rsid w:val="001903CE"/>
    <w:rsid w:val="001B5487"/>
    <w:rsid w:val="001B65BF"/>
    <w:rsid w:val="002201A9"/>
    <w:rsid w:val="002208D0"/>
    <w:rsid w:val="0026323A"/>
    <w:rsid w:val="002A36F7"/>
    <w:rsid w:val="00337DC9"/>
    <w:rsid w:val="00394718"/>
    <w:rsid w:val="003C40AD"/>
    <w:rsid w:val="003F3553"/>
    <w:rsid w:val="00472E5A"/>
    <w:rsid w:val="004735F4"/>
    <w:rsid w:val="004A73A7"/>
    <w:rsid w:val="00502F2A"/>
    <w:rsid w:val="0053664E"/>
    <w:rsid w:val="005D3D30"/>
    <w:rsid w:val="005E6B3E"/>
    <w:rsid w:val="005F4BA6"/>
    <w:rsid w:val="005F67F4"/>
    <w:rsid w:val="0064283E"/>
    <w:rsid w:val="00647A8B"/>
    <w:rsid w:val="00661EE8"/>
    <w:rsid w:val="006A018B"/>
    <w:rsid w:val="006B43DD"/>
    <w:rsid w:val="00783509"/>
    <w:rsid w:val="007945E2"/>
    <w:rsid w:val="007A0981"/>
    <w:rsid w:val="007A534C"/>
    <w:rsid w:val="007F422D"/>
    <w:rsid w:val="00855B6E"/>
    <w:rsid w:val="008615CF"/>
    <w:rsid w:val="008C56B8"/>
    <w:rsid w:val="0093232A"/>
    <w:rsid w:val="00964811"/>
    <w:rsid w:val="00984E34"/>
    <w:rsid w:val="009D19E2"/>
    <w:rsid w:val="009D2AF5"/>
    <w:rsid w:val="009E49C0"/>
    <w:rsid w:val="009E6CDE"/>
    <w:rsid w:val="00A46D1E"/>
    <w:rsid w:val="00A6602B"/>
    <w:rsid w:val="00A81C38"/>
    <w:rsid w:val="00A93799"/>
    <w:rsid w:val="00AA74A1"/>
    <w:rsid w:val="00AB2B84"/>
    <w:rsid w:val="00AD46EA"/>
    <w:rsid w:val="00BA7B1C"/>
    <w:rsid w:val="00BD6A42"/>
    <w:rsid w:val="00C102E9"/>
    <w:rsid w:val="00C638CD"/>
    <w:rsid w:val="00C65D46"/>
    <w:rsid w:val="00C73BAF"/>
    <w:rsid w:val="00CA7846"/>
    <w:rsid w:val="00CE3163"/>
    <w:rsid w:val="00D07AE2"/>
    <w:rsid w:val="00D21CFC"/>
    <w:rsid w:val="00D72A94"/>
    <w:rsid w:val="00DA11A4"/>
    <w:rsid w:val="00DA5350"/>
    <w:rsid w:val="00DB626F"/>
    <w:rsid w:val="00E35063"/>
    <w:rsid w:val="00E6573E"/>
    <w:rsid w:val="00E74C8A"/>
    <w:rsid w:val="00EB2971"/>
    <w:rsid w:val="00EE0CDE"/>
    <w:rsid w:val="00F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EE638B-BBC5-497E-A577-F9C2829B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323A"/>
    <w:rPr>
      <w:color w:val="808080"/>
    </w:rPr>
  </w:style>
  <w:style w:type="paragraph" w:styleId="Prrafodelista">
    <w:name w:val="List Paragraph"/>
    <w:basedOn w:val="Normal"/>
    <w:uiPriority w:val="34"/>
    <w:qFormat/>
    <w:rsid w:val="00502F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B4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3DD"/>
  </w:style>
  <w:style w:type="paragraph" w:styleId="Piedepgina">
    <w:name w:val="footer"/>
    <w:basedOn w:val="Normal"/>
    <w:link w:val="PiedepginaCar"/>
    <w:uiPriority w:val="99"/>
    <w:unhideWhenUsed/>
    <w:rsid w:val="006B4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3DD"/>
  </w:style>
  <w:style w:type="paragraph" w:customStyle="1" w:styleId="Authors">
    <w:name w:val="Authors"/>
    <w:basedOn w:val="Normal"/>
    <w:next w:val="Normal"/>
    <w:rsid w:val="006B43DD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F3C28-3E4C-4985-B14C-60372B73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7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Valencia Grisales</dc:creator>
  <cp:keywords/>
  <dc:description/>
  <cp:lastModifiedBy>User</cp:lastModifiedBy>
  <cp:revision>14</cp:revision>
  <dcterms:created xsi:type="dcterms:W3CDTF">2016-03-03T15:52:00Z</dcterms:created>
  <dcterms:modified xsi:type="dcterms:W3CDTF">2016-03-04T03:03:00Z</dcterms:modified>
</cp:coreProperties>
</file>